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7101" w:rsidRPr="00557101" w:rsidRDefault="00557101" w:rsidP="00557101">
      <w:pPr>
        <w:spacing w:after="75" w:line="810" w:lineRule="atLeast"/>
        <w:outlineLvl w:val="0"/>
        <w:rPr>
          <w:rFonts w:ascii="Arial" w:eastAsia="Times New Roman" w:hAnsi="Arial" w:cs="Arial"/>
          <w:b/>
          <w:bCs/>
          <w:color w:val="111111"/>
          <w:kern w:val="36"/>
          <w:sz w:val="60"/>
          <w:szCs w:val="60"/>
        </w:rPr>
      </w:pPr>
      <w:r w:rsidRPr="00557101">
        <w:rPr>
          <w:rFonts w:ascii="Arial" w:eastAsia="Times New Roman" w:hAnsi="Arial" w:cs="Arial"/>
          <w:b/>
          <w:bCs/>
          <w:color w:val="111111"/>
          <w:kern w:val="36"/>
          <w:sz w:val="60"/>
          <w:szCs w:val="60"/>
        </w:rPr>
        <w:t xml:space="preserve">20 Basic Ubuntu Commands </w:t>
      </w:r>
      <w:proofErr w:type="gramStart"/>
      <w:r w:rsidRPr="00557101">
        <w:rPr>
          <w:rFonts w:ascii="Arial" w:eastAsia="Times New Roman" w:hAnsi="Arial" w:cs="Arial"/>
          <w:b/>
          <w:bCs/>
          <w:color w:val="111111"/>
          <w:kern w:val="36"/>
          <w:sz w:val="60"/>
          <w:szCs w:val="60"/>
        </w:rPr>
        <w:t>And</w:t>
      </w:r>
      <w:proofErr w:type="gramEnd"/>
      <w:r w:rsidRPr="00557101">
        <w:rPr>
          <w:rFonts w:ascii="Arial" w:eastAsia="Times New Roman" w:hAnsi="Arial" w:cs="Arial"/>
          <w:b/>
          <w:bCs/>
          <w:color w:val="111111"/>
          <w:kern w:val="36"/>
          <w:sz w:val="60"/>
          <w:szCs w:val="60"/>
        </w:rPr>
        <w:t xml:space="preserve"> Terminal Shortcuts Every Beginner Must Know</w:t>
      </w:r>
    </w:p>
    <w:p w:rsidR="00557101" w:rsidRPr="00557101" w:rsidRDefault="00557101" w:rsidP="00557101">
      <w:pPr>
        <w:pStyle w:val="NoSpacing"/>
      </w:pPr>
      <w:r>
        <w:rPr>
          <w:noProof/>
        </w:rPr>
        <w:drawing>
          <wp:inline distT="0" distB="0" distL="0" distR="0" wp14:anchorId="040CB1E4" wp14:editId="76112947">
            <wp:extent cx="6629400" cy="3689350"/>
            <wp:effectExtent l="0" t="0" r="0" b="6350"/>
            <wp:docPr id="10" name="Picture 10" descr="Basic Ubuntu commands and Terminal shortcu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sic Ubuntu commands and Terminal shortcut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29400" cy="3689350"/>
                    </a:xfrm>
                    <a:prstGeom prst="rect">
                      <a:avLst/>
                    </a:prstGeom>
                    <a:noFill/>
                    <a:ln>
                      <a:noFill/>
                    </a:ln>
                  </pic:spPr>
                </pic:pic>
              </a:graphicData>
            </a:graphic>
          </wp:inline>
        </w:drawing>
      </w:r>
    </w:p>
    <w:p w:rsidR="00557101" w:rsidRPr="00557101" w:rsidRDefault="00557101" w:rsidP="00557101">
      <w:pPr>
        <w:spacing w:after="390" w:line="525" w:lineRule="atLeast"/>
        <w:rPr>
          <w:ins w:id="0" w:author="Unknown"/>
          <w:rFonts w:ascii="Verdana" w:eastAsia="Times New Roman" w:hAnsi="Verdana" w:cs="Times New Roman"/>
          <w:color w:val="222222"/>
          <w:sz w:val="27"/>
          <w:szCs w:val="27"/>
        </w:rPr>
      </w:pPr>
      <w:ins w:id="1" w:author="Unknown">
        <w:r w:rsidRPr="00557101">
          <w:rPr>
            <w:rFonts w:ascii="Verdana" w:eastAsia="Times New Roman" w:hAnsi="Verdana" w:cs="Times New Roman"/>
            <w:color w:val="222222"/>
            <w:sz w:val="27"/>
            <w:szCs w:val="27"/>
          </w:rPr>
          <w:t>If you are Ubuntu newbie, then this post about </w:t>
        </w:r>
        <w:r w:rsidRPr="00557101">
          <w:rPr>
            <w:rFonts w:ascii="Verdana" w:eastAsia="Times New Roman" w:hAnsi="Verdana" w:cs="Times New Roman"/>
            <w:b/>
            <w:bCs/>
            <w:color w:val="222222"/>
            <w:sz w:val="27"/>
            <w:szCs w:val="27"/>
          </w:rPr>
          <w:t>basic Ubuntu commands</w:t>
        </w:r>
        <w:r w:rsidRPr="00557101">
          <w:rPr>
            <w:rFonts w:ascii="Verdana" w:eastAsia="Times New Roman" w:hAnsi="Verdana" w:cs="Times New Roman"/>
            <w:color w:val="222222"/>
            <w:sz w:val="27"/>
            <w:szCs w:val="27"/>
          </w:rPr>
          <w:t> is going to help you to get familiar with the </w:t>
        </w:r>
        <w:r w:rsidRPr="00557101">
          <w:rPr>
            <w:rFonts w:ascii="Verdana" w:eastAsia="Times New Roman" w:hAnsi="Verdana" w:cs="Times New Roman"/>
            <w:color w:val="222222"/>
            <w:sz w:val="27"/>
            <w:szCs w:val="27"/>
          </w:rPr>
          <w:fldChar w:fldCharType="begin"/>
        </w:r>
        <w:r w:rsidRPr="00557101">
          <w:rPr>
            <w:rFonts w:ascii="Verdana" w:eastAsia="Times New Roman" w:hAnsi="Verdana" w:cs="Times New Roman"/>
            <w:color w:val="222222"/>
            <w:sz w:val="27"/>
            <w:szCs w:val="27"/>
          </w:rPr>
          <w:instrText xml:space="preserve"> HYPERLINK "https://techlog360.com/linux-terminal-emulators/" \t "_self" </w:instrText>
        </w:r>
        <w:r w:rsidRPr="00557101">
          <w:rPr>
            <w:rFonts w:ascii="Verdana" w:eastAsia="Times New Roman" w:hAnsi="Verdana" w:cs="Times New Roman"/>
            <w:color w:val="222222"/>
            <w:sz w:val="27"/>
            <w:szCs w:val="27"/>
          </w:rPr>
          <w:fldChar w:fldCharType="separate"/>
        </w:r>
        <w:r w:rsidRPr="00557101">
          <w:rPr>
            <w:rFonts w:ascii="Verdana" w:eastAsia="Times New Roman" w:hAnsi="Verdana" w:cs="Times New Roman"/>
            <w:color w:val="007FFF"/>
            <w:sz w:val="27"/>
            <w:szCs w:val="27"/>
            <w:u w:val="single"/>
          </w:rPr>
          <w:t>Terminal emulator</w:t>
        </w:r>
        <w:r w:rsidRPr="00557101">
          <w:rPr>
            <w:rFonts w:ascii="Verdana" w:eastAsia="Times New Roman" w:hAnsi="Verdana" w:cs="Times New Roman"/>
            <w:color w:val="222222"/>
            <w:sz w:val="27"/>
            <w:szCs w:val="27"/>
          </w:rPr>
          <w:fldChar w:fldCharType="end"/>
        </w:r>
        <w:r w:rsidRPr="00557101">
          <w:rPr>
            <w:rFonts w:ascii="Verdana" w:eastAsia="Times New Roman" w:hAnsi="Verdana" w:cs="Times New Roman"/>
            <w:color w:val="222222"/>
            <w:sz w:val="27"/>
            <w:szCs w:val="27"/>
          </w:rPr>
          <w:t>.</w:t>
        </w:r>
      </w:ins>
    </w:p>
    <w:p w:rsidR="00557101" w:rsidRPr="00557101" w:rsidRDefault="00557101" w:rsidP="00557101">
      <w:pPr>
        <w:spacing w:after="390" w:line="525" w:lineRule="atLeast"/>
        <w:rPr>
          <w:ins w:id="2" w:author="Unknown"/>
          <w:rFonts w:ascii="Verdana" w:eastAsia="Times New Roman" w:hAnsi="Verdana" w:cs="Times New Roman"/>
          <w:color w:val="222222"/>
          <w:sz w:val="27"/>
          <w:szCs w:val="27"/>
        </w:rPr>
      </w:pPr>
      <w:ins w:id="3" w:author="Unknown">
        <w:r w:rsidRPr="00557101">
          <w:rPr>
            <w:rFonts w:ascii="Verdana" w:eastAsia="Times New Roman" w:hAnsi="Verdana" w:cs="Times New Roman"/>
            <w:color w:val="222222"/>
            <w:sz w:val="27"/>
            <w:szCs w:val="27"/>
          </w:rPr>
          <w:t xml:space="preserve">As we all know, Ubuntu is one of the most customizable Linux distribution available today. In fact, when we heard Linux, the first thing came to our would-be Ubuntu. </w:t>
        </w:r>
        <w:proofErr w:type="gramStart"/>
        <w:r w:rsidRPr="00557101">
          <w:rPr>
            <w:rFonts w:ascii="Verdana" w:eastAsia="Times New Roman" w:hAnsi="Verdana" w:cs="Times New Roman"/>
            <w:color w:val="222222"/>
            <w:sz w:val="27"/>
            <w:szCs w:val="27"/>
          </w:rPr>
          <w:t>Almost every Linux enthusiast start with Ubuntu when they enter the Linux world, as it’s one of the chosen </w:t>
        </w:r>
        <w:r w:rsidRPr="00557101">
          <w:rPr>
            <w:rFonts w:ascii="Verdana" w:eastAsia="Times New Roman" w:hAnsi="Verdana" w:cs="Times New Roman"/>
            <w:color w:val="222222"/>
            <w:sz w:val="27"/>
            <w:szCs w:val="27"/>
          </w:rPr>
          <w:fldChar w:fldCharType="begin"/>
        </w:r>
        <w:r w:rsidRPr="00557101">
          <w:rPr>
            <w:rFonts w:ascii="Verdana" w:eastAsia="Times New Roman" w:hAnsi="Verdana" w:cs="Times New Roman"/>
            <w:color w:val="222222"/>
            <w:sz w:val="27"/>
            <w:szCs w:val="27"/>
          </w:rPr>
          <w:instrText xml:space="preserve"> HYPERLINK "https://techlog360.com/linux-distro-beginners/" \t "_self" </w:instrText>
        </w:r>
        <w:r w:rsidRPr="00557101">
          <w:rPr>
            <w:rFonts w:ascii="Verdana" w:eastAsia="Times New Roman" w:hAnsi="Verdana" w:cs="Times New Roman"/>
            <w:color w:val="222222"/>
            <w:sz w:val="27"/>
            <w:szCs w:val="27"/>
          </w:rPr>
          <w:fldChar w:fldCharType="separate"/>
        </w:r>
        <w:r w:rsidRPr="00557101">
          <w:rPr>
            <w:rFonts w:ascii="Verdana" w:eastAsia="Times New Roman" w:hAnsi="Verdana" w:cs="Times New Roman"/>
            <w:color w:val="007FFF"/>
            <w:sz w:val="27"/>
            <w:szCs w:val="27"/>
            <w:u w:val="single"/>
          </w:rPr>
          <w:t xml:space="preserve">Linux </w:t>
        </w:r>
        <w:proofErr w:type="spellStart"/>
        <w:r w:rsidRPr="00557101">
          <w:rPr>
            <w:rFonts w:ascii="Verdana" w:eastAsia="Times New Roman" w:hAnsi="Verdana" w:cs="Times New Roman"/>
            <w:color w:val="007FFF"/>
            <w:sz w:val="27"/>
            <w:szCs w:val="27"/>
            <w:u w:val="single"/>
          </w:rPr>
          <w:t>distros</w:t>
        </w:r>
        <w:proofErr w:type="spellEnd"/>
        <w:r w:rsidRPr="00557101">
          <w:rPr>
            <w:rFonts w:ascii="Verdana" w:eastAsia="Times New Roman" w:hAnsi="Verdana" w:cs="Times New Roman"/>
            <w:color w:val="007FFF"/>
            <w:sz w:val="27"/>
            <w:szCs w:val="27"/>
            <w:u w:val="single"/>
          </w:rPr>
          <w:t xml:space="preserve"> for beginners</w:t>
        </w:r>
        <w:r w:rsidRPr="00557101">
          <w:rPr>
            <w:rFonts w:ascii="Verdana" w:eastAsia="Times New Roman" w:hAnsi="Verdana" w:cs="Times New Roman"/>
            <w:color w:val="222222"/>
            <w:sz w:val="27"/>
            <w:szCs w:val="27"/>
          </w:rPr>
          <w:fldChar w:fldCharType="end"/>
        </w:r>
        <w:r w:rsidRPr="00557101">
          <w:rPr>
            <w:rFonts w:ascii="Verdana" w:eastAsia="Times New Roman" w:hAnsi="Verdana" w:cs="Times New Roman"/>
            <w:color w:val="222222"/>
            <w:sz w:val="27"/>
            <w:szCs w:val="27"/>
          </w:rPr>
          <w:t>.</w:t>
        </w:r>
        <w:proofErr w:type="gramEnd"/>
      </w:ins>
    </w:p>
    <w:p w:rsidR="00557101" w:rsidRPr="00557101" w:rsidRDefault="00557101" w:rsidP="00557101">
      <w:pPr>
        <w:spacing w:after="390" w:line="525" w:lineRule="atLeast"/>
        <w:rPr>
          <w:ins w:id="4" w:author="Unknown"/>
          <w:rFonts w:ascii="Verdana" w:eastAsia="Times New Roman" w:hAnsi="Verdana" w:cs="Times New Roman"/>
          <w:color w:val="222222"/>
          <w:sz w:val="27"/>
          <w:szCs w:val="27"/>
        </w:rPr>
      </w:pPr>
      <w:ins w:id="5" w:author="Unknown">
        <w:r w:rsidRPr="00557101">
          <w:rPr>
            <w:rFonts w:ascii="Verdana" w:eastAsia="Times New Roman" w:hAnsi="Verdana" w:cs="Times New Roman"/>
            <w:color w:val="222222"/>
            <w:sz w:val="27"/>
            <w:szCs w:val="27"/>
          </w:rPr>
          <w:lastRenderedPageBreak/>
          <w:t>And this post is for those Ubuntu beginners. Here we are going to list some important basic Ubuntu commands every beginner must know.</w:t>
        </w:r>
      </w:ins>
    </w:p>
    <w:p w:rsidR="00557101" w:rsidRPr="00557101" w:rsidRDefault="00557101" w:rsidP="00557101">
      <w:pPr>
        <w:spacing w:after="390" w:line="525" w:lineRule="atLeast"/>
        <w:rPr>
          <w:ins w:id="6" w:author="Unknown"/>
          <w:rFonts w:ascii="Verdana" w:eastAsia="Times New Roman" w:hAnsi="Verdana" w:cs="Times New Roman"/>
          <w:color w:val="222222"/>
          <w:sz w:val="27"/>
          <w:szCs w:val="27"/>
        </w:rPr>
      </w:pPr>
      <w:ins w:id="7" w:author="Unknown">
        <w:r w:rsidRPr="00557101">
          <w:rPr>
            <w:rFonts w:ascii="Verdana" w:eastAsia="Times New Roman" w:hAnsi="Verdana" w:cs="Times New Roman"/>
            <w:color w:val="222222"/>
            <w:sz w:val="27"/>
            <w:szCs w:val="27"/>
          </w:rPr>
          <w:t>I think Ubuntu’s incredible flexibility is due mainly to its powerful shell, which is at the core of all Linux variants. Through the user-friendly “Terminal” interface, you can easily interact with this shell using a wide variety of commands.</w:t>
        </w:r>
      </w:ins>
    </w:p>
    <w:p w:rsidR="00557101" w:rsidRPr="00557101" w:rsidRDefault="00557101" w:rsidP="00557101">
      <w:pPr>
        <w:spacing w:after="390" w:line="525" w:lineRule="atLeast"/>
        <w:rPr>
          <w:ins w:id="8" w:author="Unknown"/>
          <w:rFonts w:ascii="Verdana" w:eastAsia="Times New Roman" w:hAnsi="Verdana" w:cs="Times New Roman"/>
          <w:color w:val="222222"/>
          <w:sz w:val="27"/>
          <w:szCs w:val="27"/>
        </w:rPr>
      </w:pPr>
      <w:ins w:id="9" w:author="Unknown">
        <w:r w:rsidRPr="00557101">
          <w:rPr>
            <w:rFonts w:ascii="Verdana" w:eastAsia="Times New Roman" w:hAnsi="Verdana" w:cs="Times New Roman"/>
            <w:color w:val="222222"/>
            <w:sz w:val="27"/>
            <w:szCs w:val="27"/>
          </w:rPr>
          <w:t>Ubuntu uses BASH as its default shell and there are a lot of </w:t>
        </w:r>
        <w:r w:rsidRPr="00557101">
          <w:rPr>
            <w:rFonts w:ascii="Verdana" w:eastAsia="Times New Roman" w:hAnsi="Verdana" w:cs="Times New Roman"/>
            <w:color w:val="222222"/>
            <w:sz w:val="27"/>
            <w:szCs w:val="27"/>
          </w:rPr>
          <w:fldChar w:fldCharType="begin"/>
        </w:r>
        <w:r w:rsidRPr="00557101">
          <w:rPr>
            <w:rFonts w:ascii="Verdana" w:eastAsia="Times New Roman" w:hAnsi="Verdana" w:cs="Times New Roman"/>
            <w:color w:val="222222"/>
            <w:sz w:val="27"/>
            <w:szCs w:val="27"/>
          </w:rPr>
          <w:instrText xml:space="preserve"> HYPERLINK "https://techlog360.com/a-z-bash-command-line-linux/" \t "_self" </w:instrText>
        </w:r>
        <w:r w:rsidRPr="00557101">
          <w:rPr>
            <w:rFonts w:ascii="Verdana" w:eastAsia="Times New Roman" w:hAnsi="Verdana" w:cs="Times New Roman"/>
            <w:color w:val="222222"/>
            <w:sz w:val="27"/>
            <w:szCs w:val="27"/>
          </w:rPr>
          <w:fldChar w:fldCharType="separate"/>
        </w:r>
        <w:r w:rsidRPr="00557101">
          <w:rPr>
            <w:rFonts w:ascii="Verdana" w:eastAsia="Times New Roman" w:hAnsi="Verdana" w:cs="Times New Roman"/>
            <w:color w:val="007FFF"/>
            <w:sz w:val="27"/>
            <w:szCs w:val="27"/>
            <w:u w:val="single"/>
          </w:rPr>
          <w:t>bash commands</w:t>
        </w:r>
        <w:r w:rsidRPr="00557101">
          <w:rPr>
            <w:rFonts w:ascii="Verdana" w:eastAsia="Times New Roman" w:hAnsi="Verdana" w:cs="Times New Roman"/>
            <w:color w:val="222222"/>
            <w:sz w:val="27"/>
            <w:szCs w:val="27"/>
          </w:rPr>
          <w:fldChar w:fldCharType="end"/>
        </w:r>
        <w:r w:rsidRPr="00557101">
          <w:rPr>
            <w:rFonts w:ascii="Verdana" w:eastAsia="Times New Roman" w:hAnsi="Verdana" w:cs="Times New Roman"/>
            <w:color w:val="222222"/>
            <w:sz w:val="27"/>
            <w:szCs w:val="27"/>
          </w:rPr>
          <w:t> — that confuses every Ubuntu beginners. But you don’t have to learn all these bash commands if you want to familiar with Ubuntu Terminal in your early Linux days. Else you only have to understand basic Ubuntu commands which will help you to do some basic operations. Unlike </w:t>
        </w:r>
        <w:r w:rsidRPr="00557101">
          <w:rPr>
            <w:rFonts w:ascii="Verdana" w:eastAsia="Times New Roman" w:hAnsi="Verdana" w:cs="Times New Roman"/>
            <w:color w:val="222222"/>
            <w:sz w:val="27"/>
            <w:szCs w:val="27"/>
          </w:rPr>
          <w:fldChar w:fldCharType="begin"/>
        </w:r>
        <w:r w:rsidRPr="00557101">
          <w:rPr>
            <w:rFonts w:ascii="Verdana" w:eastAsia="Times New Roman" w:hAnsi="Verdana" w:cs="Times New Roman"/>
            <w:color w:val="222222"/>
            <w:sz w:val="27"/>
            <w:szCs w:val="27"/>
          </w:rPr>
          <w:instrText xml:space="preserve"> HYPERLINK "https://techlog360.com/all-windows-cmd-commands/" \t "_self" </w:instrText>
        </w:r>
        <w:r w:rsidRPr="00557101">
          <w:rPr>
            <w:rFonts w:ascii="Verdana" w:eastAsia="Times New Roman" w:hAnsi="Verdana" w:cs="Times New Roman"/>
            <w:color w:val="222222"/>
            <w:sz w:val="27"/>
            <w:szCs w:val="27"/>
          </w:rPr>
          <w:fldChar w:fldCharType="separate"/>
        </w:r>
        <w:r w:rsidRPr="00557101">
          <w:rPr>
            <w:rFonts w:ascii="Verdana" w:eastAsia="Times New Roman" w:hAnsi="Verdana" w:cs="Times New Roman"/>
            <w:color w:val="007FFF"/>
            <w:sz w:val="27"/>
            <w:szCs w:val="27"/>
            <w:u w:val="single"/>
          </w:rPr>
          <w:t>CMD commands on Windows</w:t>
        </w:r>
        <w:r w:rsidRPr="00557101">
          <w:rPr>
            <w:rFonts w:ascii="Verdana" w:eastAsia="Times New Roman" w:hAnsi="Verdana" w:cs="Times New Roman"/>
            <w:color w:val="222222"/>
            <w:sz w:val="27"/>
            <w:szCs w:val="27"/>
          </w:rPr>
          <w:fldChar w:fldCharType="end"/>
        </w:r>
        <w:r w:rsidRPr="00557101">
          <w:rPr>
            <w:rFonts w:ascii="Verdana" w:eastAsia="Times New Roman" w:hAnsi="Verdana" w:cs="Times New Roman"/>
            <w:color w:val="222222"/>
            <w:sz w:val="27"/>
            <w:szCs w:val="27"/>
          </w:rPr>
          <w:t xml:space="preserve">, here on Ubuntu and other Linux </w:t>
        </w:r>
        <w:proofErr w:type="spellStart"/>
        <w:r w:rsidRPr="00557101">
          <w:rPr>
            <w:rFonts w:ascii="Verdana" w:eastAsia="Times New Roman" w:hAnsi="Verdana" w:cs="Times New Roman"/>
            <w:color w:val="222222"/>
            <w:sz w:val="27"/>
            <w:szCs w:val="27"/>
          </w:rPr>
          <w:t>distros</w:t>
        </w:r>
        <w:proofErr w:type="spellEnd"/>
        <w:r w:rsidRPr="00557101">
          <w:rPr>
            <w:rFonts w:ascii="Verdana" w:eastAsia="Times New Roman" w:hAnsi="Verdana" w:cs="Times New Roman"/>
            <w:color w:val="222222"/>
            <w:sz w:val="27"/>
            <w:szCs w:val="27"/>
          </w:rPr>
          <w:t xml:space="preserve"> we use commands to do most of our tasks.</w:t>
        </w:r>
      </w:ins>
    </w:p>
    <w:p w:rsidR="00557101" w:rsidRPr="00557101" w:rsidRDefault="00557101" w:rsidP="00557101">
      <w:pPr>
        <w:spacing w:after="390" w:line="525" w:lineRule="atLeast"/>
        <w:rPr>
          <w:ins w:id="10" w:author="Unknown"/>
          <w:rFonts w:ascii="Verdana" w:eastAsia="Times New Roman" w:hAnsi="Verdana" w:cs="Times New Roman"/>
          <w:color w:val="222222"/>
          <w:sz w:val="27"/>
          <w:szCs w:val="27"/>
        </w:rPr>
      </w:pPr>
      <w:ins w:id="11" w:author="Unknown">
        <w:r w:rsidRPr="00557101">
          <w:rPr>
            <w:rFonts w:ascii="Verdana" w:eastAsia="Times New Roman" w:hAnsi="Verdana" w:cs="Times New Roman"/>
            <w:color w:val="222222"/>
            <w:sz w:val="27"/>
            <w:szCs w:val="27"/>
          </w:rPr>
          <w:t xml:space="preserve">So to do this task easier, here are the most basic starters Ubuntu commands and some Terminal </w:t>
        </w:r>
        <w:proofErr w:type="gramStart"/>
        <w:r w:rsidRPr="00557101">
          <w:rPr>
            <w:rFonts w:ascii="Verdana" w:eastAsia="Times New Roman" w:hAnsi="Verdana" w:cs="Times New Roman"/>
            <w:color w:val="222222"/>
            <w:sz w:val="27"/>
            <w:szCs w:val="27"/>
          </w:rPr>
          <w:t>shortcuts, that</w:t>
        </w:r>
        <w:proofErr w:type="gramEnd"/>
        <w:r w:rsidRPr="00557101">
          <w:rPr>
            <w:rFonts w:ascii="Verdana" w:eastAsia="Times New Roman" w:hAnsi="Verdana" w:cs="Times New Roman"/>
            <w:color w:val="222222"/>
            <w:sz w:val="27"/>
            <w:szCs w:val="27"/>
          </w:rPr>
          <w:t xml:space="preserve"> will help you to execute commands more quickly, to ease up your Linux journey.</w:t>
        </w:r>
      </w:ins>
    </w:p>
    <w:p w:rsidR="00557101" w:rsidRPr="00557101" w:rsidRDefault="00557101" w:rsidP="00557101">
      <w:pPr>
        <w:shd w:val="clear" w:color="auto" w:fill="F9F9F9"/>
        <w:spacing w:line="240" w:lineRule="auto"/>
        <w:textAlignment w:val="center"/>
        <w:rPr>
          <w:ins w:id="12" w:author="Unknown"/>
          <w:rFonts w:ascii="Verdana" w:eastAsia="Times New Roman" w:hAnsi="Verdana" w:cs="Times New Roman"/>
          <w:color w:val="007FFF"/>
          <w:sz w:val="32"/>
          <w:szCs w:val="32"/>
        </w:rPr>
      </w:pPr>
      <w:ins w:id="13" w:author="Unknown">
        <w:r w:rsidRPr="00557101">
          <w:rPr>
            <w:rFonts w:ascii="Verdana" w:eastAsia="Times New Roman" w:hAnsi="Verdana" w:cs="Times New Roman"/>
            <w:color w:val="007FFF"/>
            <w:sz w:val="32"/>
            <w:szCs w:val="32"/>
          </w:rPr>
          <w:t>Contents</w:t>
        </w:r>
      </w:ins>
    </w:p>
    <w:p w:rsidR="00557101" w:rsidRPr="00557101" w:rsidRDefault="00557101" w:rsidP="00557101">
      <w:pPr>
        <w:spacing w:before="450" w:after="300" w:line="570" w:lineRule="atLeast"/>
        <w:outlineLvl w:val="1"/>
        <w:rPr>
          <w:ins w:id="14" w:author="Unknown"/>
          <w:rFonts w:ascii="Arial" w:eastAsia="Times New Roman" w:hAnsi="Arial" w:cs="Arial"/>
          <w:b/>
          <w:bCs/>
          <w:color w:val="111111"/>
          <w:sz w:val="41"/>
          <w:szCs w:val="41"/>
        </w:rPr>
      </w:pPr>
      <w:ins w:id="15" w:author="Unknown">
        <w:r w:rsidRPr="00557101">
          <w:rPr>
            <w:rFonts w:ascii="Arial" w:eastAsia="Times New Roman" w:hAnsi="Arial" w:cs="Arial"/>
            <w:b/>
            <w:bCs/>
            <w:color w:val="111111"/>
            <w:sz w:val="41"/>
            <w:szCs w:val="41"/>
          </w:rPr>
          <w:t xml:space="preserve">Basic Ubuntu Commands </w:t>
        </w:r>
        <w:proofErr w:type="gramStart"/>
        <w:r w:rsidRPr="00557101">
          <w:rPr>
            <w:rFonts w:ascii="Arial" w:eastAsia="Times New Roman" w:hAnsi="Arial" w:cs="Arial"/>
            <w:b/>
            <w:bCs/>
            <w:color w:val="111111"/>
            <w:sz w:val="41"/>
            <w:szCs w:val="41"/>
          </w:rPr>
          <w:t>For</w:t>
        </w:r>
        <w:proofErr w:type="gramEnd"/>
        <w:r w:rsidRPr="00557101">
          <w:rPr>
            <w:rFonts w:ascii="Arial" w:eastAsia="Times New Roman" w:hAnsi="Arial" w:cs="Arial"/>
            <w:b/>
            <w:bCs/>
            <w:color w:val="111111"/>
            <w:sz w:val="41"/>
            <w:szCs w:val="41"/>
          </w:rPr>
          <w:t xml:space="preserve"> Beginner:</w:t>
        </w:r>
      </w:ins>
    </w:p>
    <w:p w:rsidR="00557101" w:rsidRPr="00557101" w:rsidRDefault="00557101" w:rsidP="00557101">
      <w:pPr>
        <w:spacing w:before="405" w:after="255" w:line="450" w:lineRule="atLeast"/>
        <w:outlineLvl w:val="2"/>
        <w:rPr>
          <w:ins w:id="16" w:author="Unknown"/>
          <w:rFonts w:ascii="Arial" w:eastAsia="Times New Roman" w:hAnsi="Arial" w:cs="Arial"/>
          <w:b/>
          <w:bCs/>
          <w:color w:val="111111"/>
          <w:sz w:val="33"/>
          <w:szCs w:val="33"/>
        </w:rPr>
      </w:pPr>
      <w:ins w:id="17" w:author="Unknown">
        <w:r w:rsidRPr="00557101">
          <w:rPr>
            <w:rFonts w:ascii="Arial" w:eastAsia="Times New Roman" w:hAnsi="Arial" w:cs="Arial"/>
            <w:b/>
            <w:bCs/>
            <w:color w:val="111111"/>
            <w:sz w:val="33"/>
            <w:szCs w:val="33"/>
          </w:rPr>
          <w:lastRenderedPageBreak/>
          <w:t xml:space="preserve">1. </w:t>
        </w:r>
        <w:proofErr w:type="spellStart"/>
        <w:r w:rsidRPr="00557101">
          <w:rPr>
            <w:rFonts w:ascii="Arial" w:eastAsia="Times New Roman" w:hAnsi="Arial" w:cs="Arial"/>
            <w:b/>
            <w:bCs/>
            <w:color w:val="111111"/>
            <w:sz w:val="33"/>
            <w:szCs w:val="33"/>
          </w:rPr>
          <w:t>Sudo</w:t>
        </w:r>
        <w:proofErr w:type="spellEnd"/>
      </w:ins>
    </w:p>
    <w:p w:rsidR="00557101" w:rsidRPr="00557101" w:rsidRDefault="00557101" w:rsidP="00557101">
      <w:pPr>
        <w:spacing w:after="390" w:line="525" w:lineRule="atLeast"/>
        <w:rPr>
          <w:ins w:id="18" w:author="Unknown"/>
          <w:rFonts w:ascii="Verdana" w:eastAsia="Times New Roman" w:hAnsi="Verdana" w:cs="Times New Roman"/>
          <w:color w:val="222222"/>
          <w:sz w:val="27"/>
          <w:szCs w:val="27"/>
        </w:rPr>
      </w:pPr>
      <w:proofErr w:type="spellStart"/>
      <w:proofErr w:type="gramStart"/>
      <w:ins w:id="19" w:author="Unknown">
        <w:r w:rsidRPr="00557101">
          <w:rPr>
            <w:rFonts w:ascii="Verdana" w:eastAsia="Times New Roman" w:hAnsi="Verdana" w:cs="Times New Roman"/>
            <w:b/>
            <w:bCs/>
            <w:color w:val="222222"/>
            <w:sz w:val="27"/>
            <w:szCs w:val="27"/>
          </w:rPr>
          <w:t>sudo</w:t>
        </w:r>
        <w:proofErr w:type="spellEnd"/>
        <w:proofErr w:type="gramEnd"/>
        <w:r w:rsidRPr="00557101">
          <w:rPr>
            <w:rFonts w:ascii="Verdana" w:eastAsia="Times New Roman" w:hAnsi="Verdana" w:cs="Times New Roman"/>
            <w:color w:val="222222"/>
            <w:sz w:val="27"/>
            <w:szCs w:val="27"/>
          </w:rPr>
          <w:t> (</w:t>
        </w:r>
        <w:proofErr w:type="spellStart"/>
        <w:r w:rsidRPr="00557101">
          <w:rPr>
            <w:rFonts w:ascii="Verdana" w:eastAsia="Times New Roman" w:hAnsi="Verdana" w:cs="Times New Roman"/>
            <w:color w:val="222222"/>
            <w:sz w:val="27"/>
            <w:szCs w:val="27"/>
          </w:rPr>
          <w:t>SuperUser</w:t>
        </w:r>
        <w:proofErr w:type="spellEnd"/>
        <w:r w:rsidRPr="00557101">
          <w:rPr>
            <w:rFonts w:ascii="Verdana" w:eastAsia="Times New Roman" w:hAnsi="Verdana" w:cs="Times New Roman"/>
            <w:color w:val="222222"/>
            <w:sz w:val="27"/>
            <w:szCs w:val="27"/>
          </w:rPr>
          <w:t xml:space="preserve"> DO) Linux command allows you to run programs or other commands with administrative privileges, just like “Run as administrator” in Windows. This is useful when, for example, you need to modify files in a directory that your user wouldn’t normally have access to.</w:t>
        </w:r>
      </w:ins>
    </w:p>
    <w:p w:rsidR="00557101" w:rsidRPr="00557101" w:rsidRDefault="00557101" w:rsidP="00557101">
      <w:pPr>
        <w:spacing w:before="405" w:after="255" w:line="450" w:lineRule="atLeast"/>
        <w:outlineLvl w:val="2"/>
        <w:rPr>
          <w:ins w:id="20" w:author="Unknown"/>
          <w:rFonts w:ascii="Arial" w:eastAsia="Times New Roman" w:hAnsi="Arial" w:cs="Arial"/>
          <w:b/>
          <w:bCs/>
          <w:color w:val="111111"/>
          <w:sz w:val="33"/>
          <w:szCs w:val="33"/>
        </w:rPr>
      </w:pPr>
      <w:ins w:id="21" w:author="Unknown">
        <w:r w:rsidRPr="00557101">
          <w:rPr>
            <w:rFonts w:ascii="Arial" w:eastAsia="Times New Roman" w:hAnsi="Arial" w:cs="Arial"/>
            <w:b/>
            <w:bCs/>
            <w:color w:val="111111"/>
            <w:sz w:val="33"/>
            <w:szCs w:val="33"/>
          </w:rPr>
          <w:t>2. Apt-Get</w:t>
        </w:r>
      </w:ins>
    </w:p>
    <w:p w:rsidR="00557101" w:rsidRPr="00557101" w:rsidRDefault="00557101" w:rsidP="00557101">
      <w:pPr>
        <w:spacing w:after="390" w:line="525" w:lineRule="atLeast"/>
        <w:rPr>
          <w:ins w:id="22" w:author="Unknown"/>
          <w:rFonts w:ascii="Verdana" w:eastAsia="Times New Roman" w:hAnsi="Verdana" w:cs="Times New Roman"/>
          <w:color w:val="222222"/>
          <w:sz w:val="27"/>
          <w:szCs w:val="27"/>
        </w:rPr>
      </w:pPr>
      <w:proofErr w:type="gramStart"/>
      <w:ins w:id="23" w:author="Unknown">
        <w:r w:rsidRPr="00557101">
          <w:rPr>
            <w:rFonts w:ascii="Verdana" w:eastAsia="Times New Roman" w:hAnsi="Verdana" w:cs="Times New Roman"/>
            <w:b/>
            <w:bCs/>
            <w:color w:val="222222"/>
            <w:sz w:val="27"/>
            <w:szCs w:val="27"/>
          </w:rPr>
          <w:t>apt-get</w:t>
        </w:r>
        <w:proofErr w:type="gramEnd"/>
        <w:r w:rsidRPr="00557101">
          <w:rPr>
            <w:rFonts w:ascii="Verdana" w:eastAsia="Times New Roman" w:hAnsi="Verdana" w:cs="Times New Roman"/>
            <w:color w:val="222222"/>
            <w:sz w:val="27"/>
            <w:szCs w:val="27"/>
          </w:rPr>
          <w:t xml:space="preserve"> is the one of the most important Ubuntu commands every beginner must know. It is used to install, update, upgrade and remove any package. </w:t>
        </w:r>
        <w:proofErr w:type="gramStart"/>
        <w:r w:rsidRPr="00557101">
          <w:rPr>
            <w:rFonts w:ascii="Verdana" w:eastAsia="Times New Roman" w:hAnsi="Verdana" w:cs="Times New Roman"/>
            <w:color w:val="222222"/>
            <w:sz w:val="27"/>
            <w:szCs w:val="27"/>
          </w:rPr>
          <w:t>apt-get</w:t>
        </w:r>
        <w:proofErr w:type="gramEnd"/>
        <w:r w:rsidRPr="00557101">
          <w:rPr>
            <w:rFonts w:ascii="Verdana" w:eastAsia="Times New Roman" w:hAnsi="Verdana" w:cs="Times New Roman"/>
            <w:color w:val="222222"/>
            <w:sz w:val="27"/>
            <w:szCs w:val="27"/>
          </w:rPr>
          <w:t xml:space="preserve"> basically works on a database of available packages. Here is the list of different apt-get commands:</w:t>
        </w:r>
      </w:ins>
    </w:p>
    <w:p w:rsidR="00557101" w:rsidRPr="00557101" w:rsidRDefault="00557101" w:rsidP="00557101">
      <w:pPr>
        <w:spacing w:before="360" w:after="210" w:line="435" w:lineRule="atLeast"/>
        <w:outlineLvl w:val="3"/>
        <w:rPr>
          <w:ins w:id="24" w:author="Unknown"/>
          <w:rFonts w:ascii="Arial" w:eastAsia="Times New Roman" w:hAnsi="Arial" w:cs="Arial"/>
          <w:b/>
          <w:bCs/>
          <w:color w:val="111111"/>
          <w:sz w:val="29"/>
          <w:szCs w:val="29"/>
        </w:rPr>
      </w:pPr>
      <w:ins w:id="25" w:author="Unknown">
        <w:r w:rsidRPr="00557101">
          <w:rPr>
            <w:rFonts w:ascii="Arial" w:eastAsia="Times New Roman" w:hAnsi="Arial" w:cs="Arial"/>
            <w:b/>
            <w:bCs/>
            <w:color w:val="111111"/>
            <w:sz w:val="29"/>
            <w:szCs w:val="29"/>
          </w:rPr>
          <w:t xml:space="preserve">1. </w:t>
        </w:r>
        <w:proofErr w:type="spellStart"/>
        <w:proofErr w:type="gramStart"/>
        <w:r w:rsidRPr="00557101">
          <w:rPr>
            <w:rFonts w:ascii="Arial" w:eastAsia="Times New Roman" w:hAnsi="Arial" w:cs="Arial"/>
            <w:b/>
            <w:bCs/>
            <w:color w:val="111111"/>
            <w:sz w:val="29"/>
            <w:szCs w:val="29"/>
          </w:rPr>
          <w:t>sudo</w:t>
        </w:r>
        <w:proofErr w:type="spellEnd"/>
        <w:proofErr w:type="gramEnd"/>
        <w:r w:rsidRPr="00557101">
          <w:rPr>
            <w:rFonts w:ascii="Arial" w:eastAsia="Times New Roman" w:hAnsi="Arial" w:cs="Arial"/>
            <w:b/>
            <w:bCs/>
            <w:color w:val="111111"/>
            <w:sz w:val="29"/>
            <w:szCs w:val="29"/>
          </w:rPr>
          <w:t xml:space="preserve"> apt-get update</w:t>
        </w:r>
      </w:ins>
    </w:p>
    <w:p w:rsidR="00557101" w:rsidRPr="00557101" w:rsidRDefault="00557101" w:rsidP="00557101">
      <w:pPr>
        <w:spacing w:after="390" w:line="525" w:lineRule="atLeast"/>
        <w:rPr>
          <w:ins w:id="26" w:author="Unknown"/>
          <w:rFonts w:ascii="Verdana" w:eastAsia="Times New Roman" w:hAnsi="Verdana" w:cs="Times New Roman"/>
          <w:color w:val="222222"/>
          <w:sz w:val="27"/>
          <w:szCs w:val="27"/>
        </w:rPr>
      </w:pPr>
      <w:proofErr w:type="gramStart"/>
      <w:ins w:id="27" w:author="Unknown">
        <w:r w:rsidRPr="00557101">
          <w:rPr>
            <w:rFonts w:ascii="Verdana" w:eastAsia="Times New Roman" w:hAnsi="Verdana" w:cs="Times New Roman"/>
            <w:color w:val="222222"/>
            <w:sz w:val="27"/>
            <w:szCs w:val="27"/>
          </w:rPr>
          <w:t>apt-get</w:t>
        </w:r>
        <w:proofErr w:type="gramEnd"/>
        <w:r w:rsidRPr="00557101">
          <w:rPr>
            <w:rFonts w:ascii="Verdana" w:eastAsia="Times New Roman" w:hAnsi="Verdana" w:cs="Times New Roman"/>
            <w:color w:val="222222"/>
            <w:sz w:val="27"/>
            <w:szCs w:val="27"/>
          </w:rPr>
          <w:t xml:space="preserve"> update with super user privileges is the first command you need to run in any Linux system after a fresh install. This command updates the database and let your system know if there are newer packages available or not.</w:t>
        </w:r>
      </w:ins>
    </w:p>
    <w:p w:rsidR="00557101" w:rsidRPr="00557101" w:rsidRDefault="00557101" w:rsidP="00557101">
      <w:pPr>
        <w:spacing w:line="525" w:lineRule="atLeast"/>
        <w:rPr>
          <w:ins w:id="28" w:author="Unknown"/>
          <w:rFonts w:ascii="Verdana" w:eastAsia="Times New Roman" w:hAnsi="Verdana" w:cs="Times New Roman"/>
          <w:color w:val="222222"/>
          <w:sz w:val="27"/>
          <w:szCs w:val="27"/>
        </w:rPr>
      </w:pPr>
      <w:r>
        <w:rPr>
          <w:rFonts w:ascii="Verdana" w:eastAsia="Times New Roman" w:hAnsi="Verdana" w:cs="Times New Roman"/>
          <w:noProof/>
          <w:color w:val="222222"/>
          <w:sz w:val="27"/>
          <w:szCs w:val="27"/>
        </w:rPr>
        <w:lastRenderedPageBreak/>
        <w:drawing>
          <wp:inline distT="0" distB="0" distL="0" distR="0">
            <wp:extent cx="8515350" cy="2825750"/>
            <wp:effectExtent l="0" t="0" r="0" b="0"/>
            <wp:docPr id="9" name="Picture 9" descr="sudo apt-get update - Basic Ubuntu Comma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udo apt-get update - Basic Ubuntu Command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515350" cy="2825750"/>
                    </a:xfrm>
                    <a:prstGeom prst="rect">
                      <a:avLst/>
                    </a:prstGeom>
                    <a:noFill/>
                    <a:ln>
                      <a:noFill/>
                    </a:ln>
                  </pic:spPr>
                </pic:pic>
              </a:graphicData>
            </a:graphic>
          </wp:inline>
        </w:drawing>
      </w:r>
    </w:p>
    <w:p w:rsidR="00557101" w:rsidRPr="00557101" w:rsidRDefault="00557101" w:rsidP="00557101">
      <w:pPr>
        <w:spacing w:before="360" w:after="210" w:line="435" w:lineRule="atLeast"/>
        <w:outlineLvl w:val="3"/>
        <w:rPr>
          <w:ins w:id="29" w:author="Unknown"/>
          <w:rFonts w:ascii="Arial" w:eastAsia="Times New Roman" w:hAnsi="Arial" w:cs="Arial"/>
          <w:b/>
          <w:bCs/>
          <w:color w:val="111111"/>
          <w:sz w:val="29"/>
          <w:szCs w:val="29"/>
        </w:rPr>
      </w:pPr>
      <w:ins w:id="30" w:author="Unknown">
        <w:r w:rsidRPr="00557101">
          <w:rPr>
            <w:rFonts w:ascii="Arial" w:eastAsia="Times New Roman" w:hAnsi="Arial" w:cs="Arial"/>
            <w:b/>
            <w:bCs/>
            <w:color w:val="111111"/>
            <w:sz w:val="29"/>
            <w:szCs w:val="29"/>
          </w:rPr>
          <w:t xml:space="preserve">2. </w:t>
        </w:r>
        <w:proofErr w:type="spellStart"/>
        <w:proofErr w:type="gramStart"/>
        <w:r w:rsidRPr="00557101">
          <w:rPr>
            <w:rFonts w:ascii="Arial" w:eastAsia="Times New Roman" w:hAnsi="Arial" w:cs="Arial"/>
            <w:b/>
            <w:bCs/>
            <w:color w:val="111111"/>
            <w:sz w:val="29"/>
            <w:szCs w:val="29"/>
          </w:rPr>
          <w:t>sudo</w:t>
        </w:r>
        <w:proofErr w:type="spellEnd"/>
        <w:proofErr w:type="gramEnd"/>
        <w:r w:rsidRPr="00557101">
          <w:rPr>
            <w:rFonts w:ascii="Arial" w:eastAsia="Times New Roman" w:hAnsi="Arial" w:cs="Arial"/>
            <w:b/>
            <w:bCs/>
            <w:color w:val="111111"/>
            <w:sz w:val="29"/>
            <w:szCs w:val="29"/>
          </w:rPr>
          <w:t xml:space="preserve"> apt-get upgrade</w:t>
        </w:r>
      </w:ins>
    </w:p>
    <w:p w:rsidR="00557101" w:rsidRPr="00557101" w:rsidRDefault="00557101" w:rsidP="00557101">
      <w:pPr>
        <w:spacing w:after="390" w:line="525" w:lineRule="atLeast"/>
        <w:rPr>
          <w:ins w:id="31" w:author="Unknown"/>
          <w:rFonts w:ascii="Verdana" w:eastAsia="Times New Roman" w:hAnsi="Verdana" w:cs="Times New Roman"/>
          <w:color w:val="222222"/>
          <w:sz w:val="27"/>
          <w:szCs w:val="27"/>
        </w:rPr>
      </w:pPr>
      <w:ins w:id="32" w:author="Unknown">
        <w:r w:rsidRPr="00557101">
          <w:rPr>
            <w:rFonts w:ascii="Verdana" w:eastAsia="Times New Roman" w:hAnsi="Verdana" w:cs="Times New Roman"/>
            <w:color w:val="222222"/>
            <w:sz w:val="27"/>
            <w:szCs w:val="27"/>
          </w:rPr>
          <w:t xml:space="preserve">After updating the package database, next step is to </w:t>
        </w:r>
        <w:proofErr w:type="spellStart"/>
        <w:r w:rsidRPr="00557101">
          <w:rPr>
            <w:rFonts w:ascii="Verdana" w:eastAsia="Times New Roman" w:hAnsi="Verdana" w:cs="Times New Roman"/>
            <w:color w:val="222222"/>
            <w:sz w:val="27"/>
            <w:szCs w:val="27"/>
          </w:rPr>
          <w:t>to</w:t>
        </w:r>
        <w:proofErr w:type="spellEnd"/>
        <w:r w:rsidRPr="00557101">
          <w:rPr>
            <w:rFonts w:ascii="Verdana" w:eastAsia="Times New Roman" w:hAnsi="Verdana" w:cs="Times New Roman"/>
            <w:color w:val="222222"/>
            <w:sz w:val="27"/>
            <w:szCs w:val="27"/>
          </w:rPr>
          <w:t xml:space="preserve"> upgrade the installed packages. For upgrading all the packages with available updates you can use this command.</w:t>
        </w:r>
      </w:ins>
    </w:p>
    <w:p w:rsidR="00557101" w:rsidRPr="00557101" w:rsidRDefault="00557101" w:rsidP="00557101">
      <w:pPr>
        <w:spacing w:after="390" w:line="525" w:lineRule="atLeast"/>
        <w:rPr>
          <w:ins w:id="33" w:author="Unknown"/>
          <w:rFonts w:ascii="Verdana" w:eastAsia="Times New Roman" w:hAnsi="Verdana" w:cs="Times New Roman"/>
          <w:color w:val="222222"/>
          <w:sz w:val="27"/>
          <w:szCs w:val="27"/>
        </w:rPr>
      </w:pPr>
      <w:ins w:id="34" w:author="Unknown">
        <w:r w:rsidRPr="00557101">
          <w:rPr>
            <w:rFonts w:ascii="Verdana" w:eastAsia="Times New Roman" w:hAnsi="Verdana" w:cs="Times New Roman"/>
            <w:color w:val="222222"/>
            <w:sz w:val="27"/>
            <w:szCs w:val="27"/>
          </w:rPr>
          <w:t>And if you like to upgrade a particular package, you should tweak the above command a little:</w:t>
        </w:r>
      </w:ins>
    </w:p>
    <w:p w:rsidR="00557101" w:rsidRPr="00557101" w:rsidRDefault="00557101" w:rsidP="0055710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525" w:lineRule="atLeast"/>
        <w:rPr>
          <w:ins w:id="35" w:author="Unknown"/>
          <w:rFonts w:ascii="Courier New" w:eastAsia="Times New Roman" w:hAnsi="Courier New" w:cs="Courier New"/>
          <w:color w:val="222222"/>
          <w:sz w:val="20"/>
          <w:szCs w:val="20"/>
        </w:rPr>
      </w:pPr>
      <w:proofErr w:type="spellStart"/>
      <w:proofErr w:type="gramStart"/>
      <w:ins w:id="36" w:author="Unknown">
        <w:r w:rsidRPr="00557101">
          <w:rPr>
            <w:rFonts w:ascii="Courier New" w:eastAsia="Times New Roman" w:hAnsi="Courier New" w:cs="Courier New"/>
            <w:color w:val="222222"/>
            <w:sz w:val="20"/>
            <w:szCs w:val="20"/>
          </w:rPr>
          <w:t>sudo</w:t>
        </w:r>
        <w:proofErr w:type="spellEnd"/>
        <w:proofErr w:type="gramEnd"/>
        <w:r w:rsidRPr="00557101">
          <w:rPr>
            <w:rFonts w:ascii="Courier New" w:eastAsia="Times New Roman" w:hAnsi="Courier New" w:cs="Courier New"/>
            <w:color w:val="222222"/>
            <w:sz w:val="20"/>
            <w:szCs w:val="20"/>
          </w:rPr>
          <w:t xml:space="preserve"> apt-get upgrade &lt;package-name&gt;</w:t>
        </w:r>
      </w:ins>
    </w:p>
    <w:p w:rsidR="00557101" w:rsidRPr="00557101" w:rsidRDefault="00557101" w:rsidP="00557101">
      <w:pPr>
        <w:spacing w:after="390" w:line="525" w:lineRule="atLeast"/>
        <w:rPr>
          <w:ins w:id="37" w:author="Unknown"/>
          <w:rFonts w:ascii="Verdana" w:eastAsia="Times New Roman" w:hAnsi="Verdana" w:cs="Times New Roman"/>
          <w:color w:val="222222"/>
          <w:sz w:val="27"/>
          <w:szCs w:val="27"/>
        </w:rPr>
      </w:pPr>
      <w:ins w:id="38" w:author="Unknown">
        <w:r w:rsidRPr="00557101">
          <w:rPr>
            <w:rFonts w:ascii="Verdana" w:eastAsia="Times New Roman" w:hAnsi="Verdana" w:cs="Times New Roman"/>
            <w:color w:val="222222"/>
            <w:sz w:val="27"/>
            <w:szCs w:val="27"/>
          </w:rPr>
          <w:t>Replace the </w:t>
        </w:r>
        <w:r w:rsidRPr="00557101">
          <w:rPr>
            <w:rFonts w:ascii="Verdana" w:eastAsia="Times New Roman" w:hAnsi="Verdana" w:cs="Times New Roman"/>
            <w:i/>
            <w:iCs/>
            <w:color w:val="222222"/>
            <w:sz w:val="27"/>
            <w:szCs w:val="27"/>
          </w:rPr>
          <w:t>&lt;package-name&gt;</w:t>
        </w:r>
        <w:r w:rsidRPr="00557101">
          <w:rPr>
            <w:rFonts w:ascii="Verdana" w:eastAsia="Times New Roman" w:hAnsi="Verdana" w:cs="Times New Roman"/>
            <w:color w:val="222222"/>
            <w:sz w:val="27"/>
            <w:szCs w:val="27"/>
          </w:rPr>
          <w:t> with your desired package.</w:t>
        </w:r>
      </w:ins>
    </w:p>
    <w:p w:rsidR="00557101" w:rsidRPr="00557101" w:rsidRDefault="00557101" w:rsidP="00557101">
      <w:pPr>
        <w:spacing w:line="525" w:lineRule="atLeast"/>
        <w:rPr>
          <w:ins w:id="39" w:author="Unknown"/>
          <w:rFonts w:ascii="Verdana" w:eastAsia="Times New Roman" w:hAnsi="Verdana" w:cs="Times New Roman"/>
          <w:color w:val="222222"/>
          <w:sz w:val="27"/>
          <w:szCs w:val="27"/>
        </w:rPr>
      </w:pPr>
      <w:r>
        <w:rPr>
          <w:rFonts w:ascii="Verdana" w:eastAsia="Times New Roman" w:hAnsi="Verdana" w:cs="Times New Roman"/>
          <w:noProof/>
          <w:color w:val="222222"/>
          <w:sz w:val="27"/>
          <w:szCs w:val="27"/>
        </w:rPr>
        <w:lastRenderedPageBreak/>
        <w:drawing>
          <wp:inline distT="0" distB="0" distL="0" distR="0">
            <wp:extent cx="8572500" cy="4762500"/>
            <wp:effectExtent l="0" t="0" r="0" b="0"/>
            <wp:docPr id="8" name="Picture 8" descr="sudo apt-get upgrade - Basic Ubuntu Comma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udo apt-get upgrade - Basic Ubuntu Command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572500" cy="4762500"/>
                    </a:xfrm>
                    <a:prstGeom prst="rect">
                      <a:avLst/>
                    </a:prstGeom>
                    <a:noFill/>
                    <a:ln>
                      <a:noFill/>
                    </a:ln>
                  </pic:spPr>
                </pic:pic>
              </a:graphicData>
            </a:graphic>
          </wp:inline>
        </w:drawing>
      </w:r>
    </w:p>
    <w:p w:rsidR="00557101" w:rsidRPr="00557101" w:rsidRDefault="00557101" w:rsidP="00557101">
      <w:pPr>
        <w:spacing w:before="360" w:after="210" w:line="435" w:lineRule="atLeast"/>
        <w:outlineLvl w:val="3"/>
        <w:rPr>
          <w:ins w:id="40" w:author="Unknown"/>
          <w:rFonts w:ascii="Arial" w:eastAsia="Times New Roman" w:hAnsi="Arial" w:cs="Arial"/>
          <w:b/>
          <w:bCs/>
          <w:color w:val="111111"/>
          <w:sz w:val="29"/>
          <w:szCs w:val="29"/>
        </w:rPr>
      </w:pPr>
      <w:ins w:id="41" w:author="Unknown">
        <w:r w:rsidRPr="00557101">
          <w:rPr>
            <w:rFonts w:ascii="Arial" w:eastAsia="Times New Roman" w:hAnsi="Arial" w:cs="Arial"/>
            <w:b/>
            <w:bCs/>
            <w:color w:val="111111"/>
            <w:sz w:val="29"/>
            <w:szCs w:val="29"/>
          </w:rPr>
          <w:t xml:space="preserve">3. </w:t>
        </w:r>
        <w:proofErr w:type="spellStart"/>
        <w:proofErr w:type="gramStart"/>
        <w:r w:rsidRPr="00557101">
          <w:rPr>
            <w:rFonts w:ascii="Arial" w:eastAsia="Times New Roman" w:hAnsi="Arial" w:cs="Arial"/>
            <w:b/>
            <w:bCs/>
            <w:color w:val="111111"/>
            <w:sz w:val="29"/>
            <w:szCs w:val="29"/>
          </w:rPr>
          <w:t>sudo</w:t>
        </w:r>
        <w:proofErr w:type="spellEnd"/>
        <w:proofErr w:type="gramEnd"/>
        <w:r w:rsidRPr="00557101">
          <w:rPr>
            <w:rFonts w:ascii="Arial" w:eastAsia="Times New Roman" w:hAnsi="Arial" w:cs="Arial"/>
            <w:b/>
            <w:bCs/>
            <w:color w:val="111111"/>
            <w:sz w:val="29"/>
            <w:szCs w:val="29"/>
          </w:rPr>
          <w:t xml:space="preserve"> apt-get install</w:t>
        </w:r>
      </w:ins>
    </w:p>
    <w:p w:rsidR="00557101" w:rsidRPr="00557101" w:rsidRDefault="00557101" w:rsidP="00557101">
      <w:pPr>
        <w:spacing w:after="390" w:line="525" w:lineRule="atLeast"/>
        <w:rPr>
          <w:ins w:id="42" w:author="Unknown"/>
          <w:rFonts w:ascii="Verdana" w:eastAsia="Times New Roman" w:hAnsi="Verdana" w:cs="Times New Roman"/>
          <w:color w:val="222222"/>
          <w:sz w:val="27"/>
          <w:szCs w:val="27"/>
        </w:rPr>
      </w:pPr>
      <w:ins w:id="43" w:author="Unknown">
        <w:r w:rsidRPr="00557101">
          <w:rPr>
            <w:rFonts w:ascii="Verdana" w:eastAsia="Times New Roman" w:hAnsi="Verdana" w:cs="Times New Roman"/>
            <w:color w:val="222222"/>
            <w:sz w:val="27"/>
            <w:szCs w:val="27"/>
          </w:rPr>
          <w:t>If you know the name of the package, then you can easily install a program using this command:</w:t>
        </w:r>
      </w:ins>
    </w:p>
    <w:p w:rsidR="00557101" w:rsidRPr="00557101" w:rsidRDefault="00557101" w:rsidP="0055710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525" w:lineRule="atLeast"/>
        <w:rPr>
          <w:ins w:id="44" w:author="Unknown"/>
          <w:rFonts w:ascii="Courier New" w:eastAsia="Times New Roman" w:hAnsi="Courier New" w:cs="Courier New"/>
          <w:color w:val="222222"/>
          <w:sz w:val="20"/>
          <w:szCs w:val="20"/>
        </w:rPr>
      </w:pPr>
      <w:proofErr w:type="spellStart"/>
      <w:proofErr w:type="gramStart"/>
      <w:ins w:id="45" w:author="Unknown">
        <w:r w:rsidRPr="00557101">
          <w:rPr>
            <w:rFonts w:ascii="Courier New" w:eastAsia="Times New Roman" w:hAnsi="Courier New" w:cs="Courier New"/>
            <w:color w:val="222222"/>
            <w:sz w:val="20"/>
            <w:szCs w:val="20"/>
          </w:rPr>
          <w:t>sudo</w:t>
        </w:r>
        <w:proofErr w:type="spellEnd"/>
        <w:proofErr w:type="gramEnd"/>
        <w:r w:rsidRPr="00557101">
          <w:rPr>
            <w:rFonts w:ascii="Courier New" w:eastAsia="Times New Roman" w:hAnsi="Courier New" w:cs="Courier New"/>
            <w:color w:val="222222"/>
            <w:sz w:val="20"/>
            <w:szCs w:val="20"/>
          </w:rPr>
          <w:t xml:space="preserve"> apt-get install &lt;package-name&gt; </w:t>
        </w:r>
      </w:ins>
    </w:p>
    <w:p w:rsidR="00557101" w:rsidRPr="00557101" w:rsidRDefault="00557101" w:rsidP="00557101">
      <w:pPr>
        <w:spacing w:after="390" w:line="525" w:lineRule="atLeast"/>
        <w:rPr>
          <w:ins w:id="46" w:author="Unknown"/>
          <w:rFonts w:ascii="Verdana" w:eastAsia="Times New Roman" w:hAnsi="Verdana" w:cs="Times New Roman"/>
          <w:color w:val="222222"/>
          <w:sz w:val="27"/>
          <w:szCs w:val="27"/>
        </w:rPr>
      </w:pPr>
      <w:ins w:id="47" w:author="Unknown">
        <w:r w:rsidRPr="00557101">
          <w:rPr>
            <w:rFonts w:ascii="Verdana" w:eastAsia="Times New Roman" w:hAnsi="Verdana" w:cs="Times New Roman"/>
            <w:color w:val="222222"/>
            <w:sz w:val="27"/>
            <w:szCs w:val="27"/>
          </w:rPr>
          <w:t>Replace the </w:t>
        </w:r>
        <w:r w:rsidRPr="00557101">
          <w:rPr>
            <w:rFonts w:ascii="Verdana" w:eastAsia="Times New Roman" w:hAnsi="Verdana" w:cs="Times New Roman"/>
            <w:i/>
            <w:iCs/>
            <w:color w:val="222222"/>
            <w:sz w:val="27"/>
            <w:szCs w:val="27"/>
          </w:rPr>
          <w:t>&lt;package-name&gt;</w:t>
        </w:r>
        <w:r w:rsidRPr="00557101">
          <w:rPr>
            <w:rFonts w:ascii="Verdana" w:eastAsia="Times New Roman" w:hAnsi="Verdana" w:cs="Times New Roman"/>
            <w:color w:val="222222"/>
            <w:sz w:val="27"/>
            <w:szCs w:val="27"/>
          </w:rPr>
          <w:t> with your desired package.</w:t>
        </w:r>
      </w:ins>
    </w:p>
    <w:p w:rsidR="00557101" w:rsidRPr="00557101" w:rsidRDefault="00557101" w:rsidP="00557101">
      <w:pPr>
        <w:spacing w:line="525" w:lineRule="atLeast"/>
        <w:rPr>
          <w:ins w:id="48" w:author="Unknown"/>
          <w:rFonts w:ascii="Verdana" w:eastAsia="Times New Roman" w:hAnsi="Verdana" w:cs="Times New Roman"/>
          <w:color w:val="222222"/>
          <w:sz w:val="27"/>
          <w:szCs w:val="27"/>
        </w:rPr>
      </w:pPr>
      <w:r>
        <w:rPr>
          <w:rFonts w:ascii="Verdana" w:eastAsia="Times New Roman" w:hAnsi="Verdana" w:cs="Times New Roman"/>
          <w:noProof/>
          <w:color w:val="222222"/>
          <w:sz w:val="27"/>
          <w:szCs w:val="27"/>
        </w:rPr>
        <w:lastRenderedPageBreak/>
        <w:drawing>
          <wp:inline distT="0" distB="0" distL="0" distR="0">
            <wp:extent cx="8572500" cy="4762500"/>
            <wp:effectExtent l="0" t="0" r="0" b="0"/>
            <wp:docPr id="7" name="Picture 7" descr="sudo apt-get install - Basic Ubuntu Comma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udo apt-get install - Basic Ubuntu Command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572500" cy="4762500"/>
                    </a:xfrm>
                    <a:prstGeom prst="rect">
                      <a:avLst/>
                    </a:prstGeom>
                    <a:noFill/>
                    <a:ln>
                      <a:noFill/>
                    </a:ln>
                  </pic:spPr>
                </pic:pic>
              </a:graphicData>
            </a:graphic>
          </wp:inline>
        </w:drawing>
      </w:r>
    </w:p>
    <w:p w:rsidR="00557101" w:rsidRPr="00557101" w:rsidRDefault="00557101" w:rsidP="00557101">
      <w:pPr>
        <w:spacing w:after="390" w:line="525" w:lineRule="atLeast"/>
        <w:rPr>
          <w:ins w:id="49" w:author="Unknown"/>
          <w:rFonts w:ascii="Verdana" w:eastAsia="Times New Roman" w:hAnsi="Verdana" w:cs="Times New Roman"/>
          <w:color w:val="222222"/>
          <w:sz w:val="27"/>
          <w:szCs w:val="27"/>
        </w:rPr>
      </w:pPr>
      <w:ins w:id="50" w:author="Unknown">
        <w:r w:rsidRPr="00557101">
          <w:rPr>
            <w:rFonts w:ascii="Verdana" w:eastAsia="Times New Roman" w:hAnsi="Verdana" w:cs="Times New Roman"/>
            <w:color w:val="222222"/>
            <w:sz w:val="27"/>
            <w:szCs w:val="27"/>
          </w:rPr>
          <w:t>If you are not sure about the package name, you can type a few letters and press tab and it will suggest all the packages available with those letters. Thanks for auto-completion feature.</w:t>
        </w:r>
      </w:ins>
    </w:p>
    <w:p w:rsidR="00557101" w:rsidRPr="00557101" w:rsidRDefault="00557101" w:rsidP="00557101">
      <w:pPr>
        <w:spacing w:before="360" w:after="210" w:line="435" w:lineRule="atLeast"/>
        <w:outlineLvl w:val="3"/>
        <w:rPr>
          <w:ins w:id="51" w:author="Unknown"/>
          <w:rFonts w:ascii="Arial" w:eastAsia="Times New Roman" w:hAnsi="Arial" w:cs="Arial"/>
          <w:b/>
          <w:bCs/>
          <w:color w:val="111111"/>
          <w:sz w:val="29"/>
          <w:szCs w:val="29"/>
        </w:rPr>
      </w:pPr>
      <w:ins w:id="52" w:author="Unknown">
        <w:r w:rsidRPr="00557101">
          <w:rPr>
            <w:rFonts w:ascii="Arial" w:eastAsia="Times New Roman" w:hAnsi="Arial" w:cs="Arial"/>
            <w:b/>
            <w:bCs/>
            <w:color w:val="111111"/>
            <w:sz w:val="29"/>
            <w:szCs w:val="29"/>
          </w:rPr>
          <w:t xml:space="preserve">4. </w:t>
        </w:r>
        <w:proofErr w:type="spellStart"/>
        <w:proofErr w:type="gramStart"/>
        <w:r w:rsidRPr="00557101">
          <w:rPr>
            <w:rFonts w:ascii="Arial" w:eastAsia="Times New Roman" w:hAnsi="Arial" w:cs="Arial"/>
            <w:b/>
            <w:bCs/>
            <w:color w:val="111111"/>
            <w:sz w:val="29"/>
            <w:szCs w:val="29"/>
          </w:rPr>
          <w:t>sudo</w:t>
        </w:r>
        <w:proofErr w:type="spellEnd"/>
        <w:proofErr w:type="gramEnd"/>
        <w:r w:rsidRPr="00557101">
          <w:rPr>
            <w:rFonts w:ascii="Arial" w:eastAsia="Times New Roman" w:hAnsi="Arial" w:cs="Arial"/>
            <w:b/>
            <w:bCs/>
            <w:color w:val="111111"/>
            <w:sz w:val="29"/>
            <w:szCs w:val="29"/>
          </w:rPr>
          <w:t xml:space="preserve"> apt-get remove</w:t>
        </w:r>
      </w:ins>
    </w:p>
    <w:p w:rsidR="00557101" w:rsidRPr="00557101" w:rsidRDefault="00557101" w:rsidP="00557101">
      <w:pPr>
        <w:spacing w:after="390" w:line="525" w:lineRule="atLeast"/>
        <w:rPr>
          <w:ins w:id="53" w:author="Unknown"/>
          <w:rFonts w:ascii="Verdana" w:eastAsia="Times New Roman" w:hAnsi="Verdana" w:cs="Times New Roman"/>
          <w:color w:val="222222"/>
          <w:sz w:val="27"/>
          <w:szCs w:val="27"/>
        </w:rPr>
      </w:pPr>
      <w:ins w:id="54" w:author="Unknown">
        <w:r w:rsidRPr="00557101">
          <w:rPr>
            <w:rFonts w:ascii="Verdana" w:eastAsia="Times New Roman" w:hAnsi="Verdana" w:cs="Times New Roman"/>
            <w:color w:val="222222"/>
            <w:sz w:val="27"/>
            <w:szCs w:val="27"/>
          </w:rPr>
          <w:t>When it comes to removing the installed program apt-get remove command suits your need. You only have to know the exact package name of the software you want to uninstall.</w:t>
        </w:r>
      </w:ins>
    </w:p>
    <w:p w:rsidR="00557101" w:rsidRPr="00557101" w:rsidRDefault="00557101" w:rsidP="00557101">
      <w:pPr>
        <w:spacing w:after="390" w:line="525" w:lineRule="atLeast"/>
        <w:rPr>
          <w:ins w:id="55" w:author="Unknown"/>
          <w:rFonts w:ascii="Verdana" w:eastAsia="Times New Roman" w:hAnsi="Verdana" w:cs="Times New Roman"/>
          <w:color w:val="222222"/>
          <w:sz w:val="27"/>
          <w:szCs w:val="27"/>
        </w:rPr>
      </w:pPr>
      <w:ins w:id="56" w:author="Unknown">
        <w:r w:rsidRPr="00557101">
          <w:rPr>
            <w:rFonts w:ascii="Verdana" w:eastAsia="Times New Roman" w:hAnsi="Verdana" w:cs="Times New Roman"/>
            <w:color w:val="222222"/>
            <w:sz w:val="27"/>
            <w:szCs w:val="27"/>
          </w:rPr>
          <w:lastRenderedPageBreak/>
          <w:t xml:space="preserve">If you don’t know the package name, use below </w:t>
        </w:r>
        <w:proofErr w:type="spellStart"/>
        <w:r w:rsidRPr="00557101">
          <w:rPr>
            <w:rFonts w:ascii="Verdana" w:eastAsia="Times New Roman" w:hAnsi="Verdana" w:cs="Times New Roman"/>
            <w:color w:val="222222"/>
            <w:sz w:val="27"/>
            <w:szCs w:val="27"/>
          </w:rPr>
          <w:t>ubuntu</w:t>
        </w:r>
        <w:proofErr w:type="spellEnd"/>
        <w:r w:rsidRPr="00557101">
          <w:rPr>
            <w:rFonts w:ascii="Verdana" w:eastAsia="Times New Roman" w:hAnsi="Verdana" w:cs="Times New Roman"/>
            <w:color w:val="222222"/>
            <w:sz w:val="27"/>
            <w:szCs w:val="27"/>
          </w:rPr>
          <w:t xml:space="preserve"> basic command to list all the packages installed on your system and then copy the package name from the list:</w:t>
        </w:r>
      </w:ins>
    </w:p>
    <w:p w:rsidR="00557101" w:rsidRPr="00557101" w:rsidRDefault="00557101" w:rsidP="0055710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525" w:lineRule="atLeast"/>
        <w:rPr>
          <w:ins w:id="57" w:author="Unknown"/>
          <w:rFonts w:ascii="Courier New" w:eastAsia="Times New Roman" w:hAnsi="Courier New" w:cs="Courier New"/>
          <w:color w:val="222222"/>
          <w:sz w:val="20"/>
          <w:szCs w:val="20"/>
        </w:rPr>
      </w:pPr>
      <w:proofErr w:type="spellStart"/>
      <w:proofErr w:type="gramStart"/>
      <w:ins w:id="58" w:author="Unknown">
        <w:r w:rsidRPr="00557101">
          <w:rPr>
            <w:rFonts w:ascii="Courier New" w:eastAsia="Times New Roman" w:hAnsi="Courier New" w:cs="Courier New"/>
            <w:color w:val="222222"/>
            <w:sz w:val="20"/>
            <w:szCs w:val="20"/>
          </w:rPr>
          <w:t>dpkg</w:t>
        </w:r>
        <w:proofErr w:type="spellEnd"/>
        <w:proofErr w:type="gramEnd"/>
        <w:r w:rsidRPr="00557101">
          <w:rPr>
            <w:rFonts w:ascii="Courier New" w:eastAsia="Times New Roman" w:hAnsi="Courier New" w:cs="Courier New"/>
            <w:color w:val="222222"/>
            <w:sz w:val="20"/>
            <w:szCs w:val="20"/>
          </w:rPr>
          <w:t xml:space="preserve"> --list</w:t>
        </w:r>
      </w:ins>
    </w:p>
    <w:p w:rsidR="00557101" w:rsidRPr="00557101" w:rsidRDefault="00557101" w:rsidP="00557101">
      <w:pPr>
        <w:spacing w:after="390" w:line="525" w:lineRule="atLeast"/>
        <w:rPr>
          <w:ins w:id="59" w:author="Unknown"/>
          <w:rFonts w:ascii="Verdana" w:eastAsia="Times New Roman" w:hAnsi="Verdana" w:cs="Times New Roman"/>
          <w:color w:val="222222"/>
          <w:sz w:val="27"/>
          <w:szCs w:val="27"/>
        </w:rPr>
      </w:pPr>
      <w:ins w:id="60" w:author="Unknown">
        <w:r w:rsidRPr="00557101">
          <w:rPr>
            <w:rFonts w:ascii="Verdana" w:eastAsia="Times New Roman" w:hAnsi="Verdana" w:cs="Times New Roman"/>
            <w:color w:val="222222"/>
            <w:sz w:val="27"/>
            <w:szCs w:val="27"/>
          </w:rPr>
          <w:t>Now run the </w:t>
        </w:r>
        <w:r w:rsidRPr="00557101">
          <w:rPr>
            <w:rFonts w:ascii="Verdana" w:eastAsia="Times New Roman" w:hAnsi="Verdana" w:cs="Times New Roman"/>
            <w:i/>
            <w:iCs/>
            <w:color w:val="222222"/>
            <w:sz w:val="27"/>
            <w:szCs w:val="27"/>
          </w:rPr>
          <w:t>apt-get remove</w:t>
        </w:r>
        <w:r w:rsidRPr="00557101">
          <w:rPr>
            <w:rFonts w:ascii="Verdana" w:eastAsia="Times New Roman" w:hAnsi="Verdana" w:cs="Times New Roman"/>
            <w:color w:val="222222"/>
            <w:sz w:val="27"/>
            <w:szCs w:val="27"/>
          </w:rPr>
          <w:t xml:space="preserve"> command as </w:t>
        </w:r>
        <w:proofErr w:type="spellStart"/>
        <w:r w:rsidRPr="00557101">
          <w:rPr>
            <w:rFonts w:ascii="Verdana" w:eastAsia="Times New Roman" w:hAnsi="Verdana" w:cs="Times New Roman"/>
            <w:color w:val="222222"/>
            <w:sz w:val="27"/>
            <w:szCs w:val="27"/>
          </w:rPr>
          <w:t>sudo</w:t>
        </w:r>
        <w:proofErr w:type="spellEnd"/>
        <w:r w:rsidRPr="00557101">
          <w:rPr>
            <w:rFonts w:ascii="Verdana" w:eastAsia="Times New Roman" w:hAnsi="Verdana" w:cs="Times New Roman"/>
            <w:color w:val="222222"/>
            <w:sz w:val="27"/>
            <w:szCs w:val="27"/>
          </w:rPr>
          <w:t xml:space="preserve"> in order to remove the software:</w:t>
        </w:r>
      </w:ins>
    </w:p>
    <w:p w:rsidR="00557101" w:rsidRPr="00557101" w:rsidRDefault="00557101" w:rsidP="0055710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525" w:lineRule="atLeast"/>
        <w:rPr>
          <w:ins w:id="61" w:author="Unknown"/>
          <w:rFonts w:ascii="Courier New" w:eastAsia="Times New Roman" w:hAnsi="Courier New" w:cs="Courier New"/>
          <w:color w:val="222222"/>
          <w:sz w:val="20"/>
          <w:szCs w:val="20"/>
        </w:rPr>
      </w:pPr>
      <w:proofErr w:type="spellStart"/>
      <w:proofErr w:type="gramStart"/>
      <w:ins w:id="62" w:author="Unknown">
        <w:r w:rsidRPr="00557101">
          <w:rPr>
            <w:rFonts w:ascii="Courier New" w:eastAsia="Times New Roman" w:hAnsi="Courier New" w:cs="Courier New"/>
            <w:color w:val="222222"/>
            <w:sz w:val="20"/>
            <w:szCs w:val="20"/>
          </w:rPr>
          <w:t>sudo</w:t>
        </w:r>
        <w:proofErr w:type="spellEnd"/>
        <w:proofErr w:type="gramEnd"/>
        <w:r w:rsidRPr="00557101">
          <w:rPr>
            <w:rFonts w:ascii="Courier New" w:eastAsia="Times New Roman" w:hAnsi="Courier New" w:cs="Courier New"/>
            <w:color w:val="222222"/>
            <w:sz w:val="20"/>
            <w:szCs w:val="20"/>
          </w:rPr>
          <w:t xml:space="preserve"> apt-get remove &lt;package-name&gt;</w:t>
        </w:r>
      </w:ins>
    </w:p>
    <w:p w:rsidR="00557101" w:rsidRPr="00557101" w:rsidRDefault="00557101" w:rsidP="00557101">
      <w:pPr>
        <w:spacing w:after="390" w:line="525" w:lineRule="atLeast"/>
        <w:rPr>
          <w:ins w:id="63" w:author="Unknown"/>
          <w:rFonts w:ascii="Verdana" w:eastAsia="Times New Roman" w:hAnsi="Verdana" w:cs="Times New Roman"/>
          <w:color w:val="222222"/>
          <w:sz w:val="27"/>
          <w:szCs w:val="27"/>
        </w:rPr>
      </w:pPr>
      <w:ins w:id="64" w:author="Unknown">
        <w:r w:rsidRPr="00557101">
          <w:rPr>
            <w:rFonts w:ascii="Verdana" w:eastAsia="Times New Roman" w:hAnsi="Verdana" w:cs="Times New Roman"/>
            <w:color w:val="222222"/>
            <w:sz w:val="27"/>
            <w:szCs w:val="27"/>
          </w:rPr>
          <w:t>Replace the </w:t>
        </w:r>
        <w:r w:rsidRPr="00557101">
          <w:rPr>
            <w:rFonts w:ascii="Verdana" w:eastAsia="Times New Roman" w:hAnsi="Verdana" w:cs="Times New Roman"/>
            <w:i/>
            <w:iCs/>
            <w:color w:val="222222"/>
            <w:sz w:val="27"/>
            <w:szCs w:val="27"/>
          </w:rPr>
          <w:t>&lt;package-name&gt;</w:t>
        </w:r>
        <w:r w:rsidRPr="00557101">
          <w:rPr>
            <w:rFonts w:ascii="Verdana" w:eastAsia="Times New Roman" w:hAnsi="Verdana" w:cs="Times New Roman"/>
            <w:color w:val="222222"/>
            <w:sz w:val="27"/>
            <w:szCs w:val="27"/>
          </w:rPr>
          <w:t xml:space="preserve"> with the one you copied from the </w:t>
        </w:r>
        <w:proofErr w:type="spellStart"/>
        <w:r w:rsidRPr="00557101">
          <w:rPr>
            <w:rFonts w:ascii="Verdana" w:eastAsia="Times New Roman" w:hAnsi="Verdana" w:cs="Times New Roman"/>
            <w:color w:val="222222"/>
            <w:sz w:val="27"/>
            <w:szCs w:val="27"/>
          </w:rPr>
          <w:t>dpkg</w:t>
        </w:r>
        <w:proofErr w:type="spellEnd"/>
        <w:r w:rsidRPr="00557101">
          <w:rPr>
            <w:rFonts w:ascii="Verdana" w:eastAsia="Times New Roman" w:hAnsi="Verdana" w:cs="Times New Roman"/>
            <w:color w:val="222222"/>
            <w:sz w:val="27"/>
            <w:szCs w:val="27"/>
          </w:rPr>
          <w:t xml:space="preserve"> list.</w:t>
        </w:r>
      </w:ins>
    </w:p>
    <w:p w:rsidR="00557101" w:rsidRPr="00557101" w:rsidRDefault="00557101" w:rsidP="00557101">
      <w:pPr>
        <w:spacing w:line="525" w:lineRule="atLeast"/>
        <w:rPr>
          <w:ins w:id="65" w:author="Unknown"/>
          <w:rFonts w:ascii="Verdana" w:eastAsia="Times New Roman" w:hAnsi="Verdana" w:cs="Times New Roman"/>
          <w:color w:val="222222"/>
          <w:sz w:val="27"/>
          <w:szCs w:val="27"/>
        </w:rPr>
      </w:pPr>
      <w:r>
        <w:rPr>
          <w:rFonts w:ascii="Verdana" w:eastAsia="Times New Roman" w:hAnsi="Verdana" w:cs="Times New Roman"/>
          <w:noProof/>
          <w:color w:val="222222"/>
          <w:sz w:val="27"/>
          <w:szCs w:val="27"/>
        </w:rPr>
        <w:lastRenderedPageBreak/>
        <w:drawing>
          <wp:inline distT="0" distB="0" distL="0" distR="0">
            <wp:extent cx="8572500" cy="4762500"/>
            <wp:effectExtent l="0" t="0" r="0" b="0"/>
            <wp:docPr id="6" name="Picture 6" descr="sudo apt-get remove - Basic Ubuntu Comma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udo apt-get remove - Basic Ubuntu Command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572500" cy="4762500"/>
                    </a:xfrm>
                    <a:prstGeom prst="rect">
                      <a:avLst/>
                    </a:prstGeom>
                    <a:noFill/>
                    <a:ln>
                      <a:noFill/>
                    </a:ln>
                  </pic:spPr>
                </pic:pic>
              </a:graphicData>
            </a:graphic>
          </wp:inline>
        </w:drawing>
      </w:r>
    </w:p>
    <w:p w:rsidR="00557101" w:rsidRPr="00557101" w:rsidRDefault="00557101" w:rsidP="00557101">
      <w:pPr>
        <w:spacing w:after="390" w:line="525" w:lineRule="atLeast"/>
        <w:rPr>
          <w:ins w:id="66" w:author="Unknown"/>
          <w:rFonts w:ascii="Verdana" w:eastAsia="Times New Roman" w:hAnsi="Verdana" w:cs="Times New Roman"/>
          <w:color w:val="222222"/>
          <w:sz w:val="27"/>
          <w:szCs w:val="27"/>
        </w:rPr>
      </w:pPr>
      <w:proofErr w:type="gramStart"/>
      <w:ins w:id="67" w:author="Unknown">
        <w:r w:rsidRPr="00557101">
          <w:rPr>
            <w:rFonts w:ascii="Verdana" w:eastAsia="Times New Roman" w:hAnsi="Verdana" w:cs="Times New Roman"/>
            <w:color w:val="222222"/>
            <w:sz w:val="27"/>
            <w:szCs w:val="27"/>
          </w:rPr>
          <w:t>apt-get</w:t>
        </w:r>
        <w:proofErr w:type="gramEnd"/>
        <w:r w:rsidRPr="00557101">
          <w:rPr>
            <w:rFonts w:ascii="Verdana" w:eastAsia="Times New Roman" w:hAnsi="Verdana" w:cs="Times New Roman"/>
            <w:color w:val="222222"/>
            <w:sz w:val="27"/>
            <w:szCs w:val="27"/>
          </w:rPr>
          <w:t xml:space="preserve"> remove command only removes the software from your system but not the configuration or data files of the package. These files help in keeping the same settings when you want to reinstall the same software.</w:t>
        </w:r>
      </w:ins>
    </w:p>
    <w:p w:rsidR="00557101" w:rsidRPr="00557101" w:rsidRDefault="00557101" w:rsidP="00557101">
      <w:pPr>
        <w:spacing w:before="360" w:after="210" w:line="435" w:lineRule="atLeast"/>
        <w:outlineLvl w:val="3"/>
        <w:rPr>
          <w:ins w:id="68" w:author="Unknown"/>
          <w:rFonts w:ascii="Arial" w:eastAsia="Times New Roman" w:hAnsi="Arial" w:cs="Arial"/>
          <w:b/>
          <w:bCs/>
          <w:color w:val="111111"/>
          <w:sz w:val="29"/>
          <w:szCs w:val="29"/>
        </w:rPr>
      </w:pPr>
      <w:ins w:id="69" w:author="Unknown">
        <w:r w:rsidRPr="00557101">
          <w:rPr>
            <w:rFonts w:ascii="Arial" w:eastAsia="Times New Roman" w:hAnsi="Arial" w:cs="Arial"/>
            <w:b/>
            <w:bCs/>
            <w:color w:val="111111"/>
            <w:sz w:val="29"/>
            <w:szCs w:val="29"/>
          </w:rPr>
          <w:t xml:space="preserve">5. </w:t>
        </w:r>
        <w:proofErr w:type="spellStart"/>
        <w:proofErr w:type="gramStart"/>
        <w:r w:rsidRPr="00557101">
          <w:rPr>
            <w:rFonts w:ascii="Arial" w:eastAsia="Times New Roman" w:hAnsi="Arial" w:cs="Arial"/>
            <w:b/>
            <w:bCs/>
            <w:color w:val="111111"/>
            <w:sz w:val="29"/>
            <w:szCs w:val="29"/>
          </w:rPr>
          <w:t>sudo</w:t>
        </w:r>
        <w:proofErr w:type="spellEnd"/>
        <w:proofErr w:type="gramEnd"/>
        <w:r w:rsidRPr="00557101">
          <w:rPr>
            <w:rFonts w:ascii="Arial" w:eastAsia="Times New Roman" w:hAnsi="Arial" w:cs="Arial"/>
            <w:b/>
            <w:bCs/>
            <w:color w:val="111111"/>
            <w:sz w:val="29"/>
            <w:szCs w:val="29"/>
          </w:rPr>
          <w:t xml:space="preserve"> apt-get purge</w:t>
        </w:r>
      </w:ins>
    </w:p>
    <w:p w:rsidR="00557101" w:rsidRPr="00557101" w:rsidRDefault="00557101" w:rsidP="00557101">
      <w:pPr>
        <w:spacing w:after="390" w:line="525" w:lineRule="atLeast"/>
        <w:rPr>
          <w:ins w:id="70" w:author="Unknown"/>
          <w:rFonts w:ascii="Verdana" w:eastAsia="Times New Roman" w:hAnsi="Verdana" w:cs="Times New Roman"/>
          <w:color w:val="222222"/>
          <w:sz w:val="27"/>
          <w:szCs w:val="27"/>
        </w:rPr>
      </w:pPr>
      <w:proofErr w:type="gramStart"/>
      <w:ins w:id="71" w:author="Unknown">
        <w:r w:rsidRPr="00557101">
          <w:rPr>
            <w:rFonts w:ascii="Verdana" w:eastAsia="Times New Roman" w:hAnsi="Verdana" w:cs="Times New Roman"/>
            <w:color w:val="222222"/>
            <w:sz w:val="27"/>
            <w:szCs w:val="27"/>
          </w:rPr>
          <w:t>apt-get</w:t>
        </w:r>
        <w:proofErr w:type="gramEnd"/>
        <w:r w:rsidRPr="00557101">
          <w:rPr>
            <w:rFonts w:ascii="Verdana" w:eastAsia="Times New Roman" w:hAnsi="Verdana" w:cs="Times New Roman"/>
            <w:color w:val="222222"/>
            <w:sz w:val="27"/>
            <w:szCs w:val="27"/>
          </w:rPr>
          <w:t xml:space="preserve"> purge command is used when you want to remove a software completely from your system with its configuration or data files so that no longer personalized settings will be available during reinstallation.</w:t>
        </w:r>
      </w:ins>
    </w:p>
    <w:p w:rsidR="00557101" w:rsidRPr="00557101" w:rsidRDefault="00557101" w:rsidP="00557101">
      <w:pPr>
        <w:spacing w:after="390" w:line="525" w:lineRule="atLeast"/>
        <w:rPr>
          <w:ins w:id="72" w:author="Unknown"/>
          <w:rFonts w:ascii="Verdana" w:eastAsia="Times New Roman" w:hAnsi="Verdana" w:cs="Times New Roman"/>
          <w:color w:val="222222"/>
          <w:sz w:val="27"/>
          <w:szCs w:val="27"/>
        </w:rPr>
      </w:pPr>
      <w:ins w:id="73" w:author="Unknown">
        <w:r w:rsidRPr="00557101">
          <w:rPr>
            <w:rFonts w:ascii="Verdana" w:eastAsia="Times New Roman" w:hAnsi="Verdana" w:cs="Times New Roman"/>
            <w:color w:val="222222"/>
            <w:sz w:val="27"/>
            <w:szCs w:val="27"/>
          </w:rPr>
          <w:lastRenderedPageBreak/>
          <w:t>Run the </w:t>
        </w:r>
        <w:r w:rsidRPr="00557101">
          <w:rPr>
            <w:rFonts w:ascii="Verdana" w:eastAsia="Times New Roman" w:hAnsi="Verdana" w:cs="Times New Roman"/>
            <w:i/>
            <w:iCs/>
            <w:color w:val="222222"/>
            <w:sz w:val="27"/>
            <w:szCs w:val="27"/>
          </w:rPr>
          <w:t>apt-get purge</w:t>
        </w:r>
        <w:r w:rsidRPr="00557101">
          <w:rPr>
            <w:rFonts w:ascii="Verdana" w:eastAsia="Times New Roman" w:hAnsi="Verdana" w:cs="Times New Roman"/>
            <w:color w:val="222222"/>
            <w:sz w:val="27"/>
            <w:szCs w:val="27"/>
          </w:rPr>
          <w:t xml:space="preserve"> command as </w:t>
        </w:r>
        <w:proofErr w:type="spellStart"/>
        <w:r w:rsidRPr="00557101">
          <w:rPr>
            <w:rFonts w:ascii="Verdana" w:eastAsia="Times New Roman" w:hAnsi="Verdana" w:cs="Times New Roman"/>
            <w:color w:val="222222"/>
            <w:sz w:val="27"/>
            <w:szCs w:val="27"/>
          </w:rPr>
          <w:t>sudo</w:t>
        </w:r>
        <w:proofErr w:type="spellEnd"/>
        <w:r w:rsidRPr="00557101">
          <w:rPr>
            <w:rFonts w:ascii="Verdana" w:eastAsia="Times New Roman" w:hAnsi="Verdana" w:cs="Times New Roman"/>
            <w:color w:val="222222"/>
            <w:sz w:val="27"/>
            <w:szCs w:val="27"/>
          </w:rPr>
          <w:t xml:space="preserve"> in order to remove the software completely:</w:t>
        </w:r>
      </w:ins>
    </w:p>
    <w:p w:rsidR="00557101" w:rsidRPr="00557101" w:rsidRDefault="00557101" w:rsidP="0055710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525" w:lineRule="atLeast"/>
        <w:rPr>
          <w:ins w:id="74" w:author="Unknown"/>
          <w:rFonts w:ascii="Courier New" w:eastAsia="Times New Roman" w:hAnsi="Courier New" w:cs="Courier New"/>
          <w:color w:val="222222"/>
          <w:sz w:val="20"/>
          <w:szCs w:val="20"/>
        </w:rPr>
      </w:pPr>
      <w:proofErr w:type="spellStart"/>
      <w:proofErr w:type="gramStart"/>
      <w:ins w:id="75" w:author="Unknown">
        <w:r w:rsidRPr="00557101">
          <w:rPr>
            <w:rFonts w:ascii="Courier New" w:eastAsia="Times New Roman" w:hAnsi="Courier New" w:cs="Courier New"/>
            <w:color w:val="222222"/>
            <w:sz w:val="20"/>
            <w:szCs w:val="20"/>
          </w:rPr>
          <w:t>sudo</w:t>
        </w:r>
        <w:proofErr w:type="spellEnd"/>
        <w:proofErr w:type="gramEnd"/>
        <w:r w:rsidRPr="00557101">
          <w:rPr>
            <w:rFonts w:ascii="Courier New" w:eastAsia="Times New Roman" w:hAnsi="Courier New" w:cs="Courier New"/>
            <w:color w:val="222222"/>
            <w:sz w:val="20"/>
            <w:szCs w:val="20"/>
          </w:rPr>
          <w:t xml:space="preserve"> apt-get purge &lt;package-name&gt;</w:t>
        </w:r>
      </w:ins>
    </w:p>
    <w:p w:rsidR="00557101" w:rsidRPr="00557101" w:rsidRDefault="00557101" w:rsidP="00557101">
      <w:pPr>
        <w:spacing w:after="390" w:line="525" w:lineRule="atLeast"/>
        <w:rPr>
          <w:ins w:id="76" w:author="Unknown"/>
          <w:rFonts w:ascii="Verdana" w:eastAsia="Times New Roman" w:hAnsi="Verdana" w:cs="Times New Roman"/>
          <w:color w:val="222222"/>
          <w:sz w:val="27"/>
          <w:szCs w:val="27"/>
        </w:rPr>
      </w:pPr>
      <w:ins w:id="77" w:author="Unknown">
        <w:r w:rsidRPr="00557101">
          <w:rPr>
            <w:rFonts w:ascii="Verdana" w:eastAsia="Times New Roman" w:hAnsi="Verdana" w:cs="Times New Roman"/>
            <w:color w:val="222222"/>
            <w:sz w:val="27"/>
            <w:szCs w:val="27"/>
          </w:rPr>
          <w:t>Replace the </w:t>
        </w:r>
        <w:r w:rsidRPr="00557101">
          <w:rPr>
            <w:rFonts w:ascii="Verdana" w:eastAsia="Times New Roman" w:hAnsi="Verdana" w:cs="Times New Roman"/>
            <w:i/>
            <w:iCs/>
            <w:color w:val="222222"/>
            <w:sz w:val="27"/>
            <w:szCs w:val="27"/>
          </w:rPr>
          <w:t>&lt;package-name&gt;</w:t>
        </w:r>
        <w:r w:rsidRPr="00557101">
          <w:rPr>
            <w:rFonts w:ascii="Verdana" w:eastAsia="Times New Roman" w:hAnsi="Verdana" w:cs="Times New Roman"/>
            <w:color w:val="222222"/>
            <w:sz w:val="27"/>
            <w:szCs w:val="27"/>
          </w:rPr>
          <w:t xml:space="preserve"> with the application that you want to remove or copied from the </w:t>
        </w:r>
        <w:proofErr w:type="spellStart"/>
        <w:r w:rsidRPr="00557101">
          <w:rPr>
            <w:rFonts w:ascii="Verdana" w:eastAsia="Times New Roman" w:hAnsi="Verdana" w:cs="Times New Roman"/>
            <w:color w:val="222222"/>
            <w:sz w:val="27"/>
            <w:szCs w:val="27"/>
          </w:rPr>
          <w:t>dpkg</w:t>
        </w:r>
        <w:proofErr w:type="spellEnd"/>
        <w:r w:rsidRPr="00557101">
          <w:rPr>
            <w:rFonts w:ascii="Verdana" w:eastAsia="Times New Roman" w:hAnsi="Verdana" w:cs="Times New Roman"/>
            <w:color w:val="222222"/>
            <w:sz w:val="27"/>
            <w:szCs w:val="27"/>
          </w:rPr>
          <w:t xml:space="preserve"> list.</w:t>
        </w:r>
      </w:ins>
    </w:p>
    <w:p w:rsidR="00557101" w:rsidRPr="00557101" w:rsidRDefault="00557101" w:rsidP="00557101">
      <w:pPr>
        <w:spacing w:line="525" w:lineRule="atLeast"/>
        <w:rPr>
          <w:ins w:id="78" w:author="Unknown"/>
          <w:rFonts w:ascii="Verdana" w:eastAsia="Times New Roman" w:hAnsi="Verdana" w:cs="Times New Roman"/>
          <w:color w:val="222222"/>
          <w:sz w:val="27"/>
          <w:szCs w:val="27"/>
        </w:rPr>
      </w:pPr>
      <w:r>
        <w:rPr>
          <w:rFonts w:ascii="Verdana" w:eastAsia="Times New Roman" w:hAnsi="Verdana" w:cs="Times New Roman"/>
          <w:noProof/>
          <w:color w:val="222222"/>
          <w:sz w:val="27"/>
          <w:szCs w:val="27"/>
        </w:rPr>
        <w:drawing>
          <wp:inline distT="0" distB="0" distL="0" distR="0">
            <wp:extent cx="8572500" cy="4762500"/>
            <wp:effectExtent l="0" t="0" r="0" b="0"/>
            <wp:docPr id="5" name="Picture 5" descr="sudo apt-get purge - Basic Ubuntu Comma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udo apt-get purge - Basic Ubuntu Command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572500" cy="4762500"/>
                    </a:xfrm>
                    <a:prstGeom prst="rect">
                      <a:avLst/>
                    </a:prstGeom>
                    <a:noFill/>
                    <a:ln>
                      <a:noFill/>
                    </a:ln>
                  </pic:spPr>
                </pic:pic>
              </a:graphicData>
            </a:graphic>
          </wp:inline>
        </w:drawing>
      </w:r>
    </w:p>
    <w:p w:rsidR="00557101" w:rsidRPr="00557101" w:rsidRDefault="00557101" w:rsidP="00557101">
      <w:pPr>
        <w:spacing w:before="360" w:after="210" w:line="435" w:lineRule="atLeast"/>
        <w:outlineLvl w:val="3"/>
        <w:rPr>
          <w:ins w:id="79" w:author="Unknown"/>
          <w:rFonts w:ascii="Arial" w:eastAsia="Times New Roman" w:hAnsi="Arial" w:cs="Arial"/>
          <w:b/>
          <w:bCs/>
          <w:color w:val="111111"/>
          <w:sz w:val="29"/>
          <w:szCs w:val="29"/>
        </w:rPr>
      </w:pPr>
      <w:ins w:id="80" w:author="Unknown">
        <w:r w:rsidRPr="00557101">
          <w:rPr>
            <w:rFonts w:ascii="Arial" w:eastAsia="Times New Roman" w:hAnsi="Arial" w:cs="Arial"/>
            <w:b/>
            <w:bCs/>
            <w:color w:val="111111"/>
            <w:sz w:val="29"/>
            <w:szCs w:val="29"/>
          </w:rPr>
          <w:t xml:space="preserve">6. </w:t>
        </w:r>
        <w:proofErr w:type="spellStart"/>
        <w:proofErr w:type="gramStart"/>
        <w:r w:rsidRPr="00557101">
          <w:rPr>
            <w:rFonts w:ascii="Arial" w:eastAsia="Times New Roman" w:hAnsi="Arial" w:cs="Arial"/>
            <w:b/>
            <w:bCs/>
            <w:color w:val="111111"/>
            <w:sz w:val="29"/>
            <w:szCs w:val="29"/>
          </w:rPr>
          <w:t>sudo</w:t>
        </w:r>
        <w:proofErr w:type="spellEnd"/>
        <w:proofErr w:type="gramEnd"/>
        <w:r w:rsidRPr="00557101">
          <w:rPr>
            <w:rFonts w:ascii="Arial" w:eastAsia="Times New Roman" w:hAnsi="Arial" w:cs="Arial"/>
            <w:b/>
            <w:bCs/>
            <w:color w:val="111111"/>
            <w:sz w:val="29"/>
            <w:szCs w:val="29"/>
          </w:rPr>
          <w:t xml:space="preserve"> apt-get </w:t>
        </w:r>
        <w:proofErr w:type="spellStart"/>
        <w:r w:rsidRPr="00557101">
          <w:rPr>
            <w:rFonts w:ascii="Arial" w:eastAsia="Times New Roman" w:hAnsi="Arial" w:cs="Arial"/>
            <w:b/>
            <w:bCs/>
            <w:color w:val="111111"/>
            <w:sz w:val="29"/>
            <w:szCs w:val="29"/>
          </w:rPr>
          <w:t>autoremove</w:t>
        </w:r>
        <w:proofErr w:type="spellEnd"/>
      </w:ins>
    </w:p>
    <w:p w:rsidR="00557101" w:rsidRPr="00557101" w:rsidRDefault="00557101" w:rsidP="00557101">
      <w:pPr>
        <w:spacing w:after="390" w:line="525" w:lineRule="atLeast"/>
        <w:rPr>
          <w:ins w:id="81" w:author="Unknown"/>
          <w:rFonts w:ascii="Verdana" w:eastAsia="Times New Roman" w:hAnsi="Verdana" w:cs="Times New Roman"/>
          <w:color w:val="222222"/>
          <w:sz w:val="27"/>
          <w:szCs w:val="27"/>
        </w:rPr>
      </w:pPr>
      <w:proofErr w:type="gramStart"/>
      <w:ins w:id="82" w:author="Unknown">
        <w:r w:rsidRPr="00557101">
          <w:rPr>
            <w:rFonts w:ascii="Verdana" w:eastAsia="Times New Roman" w:hAnsi="Verdana" w:cs="Times New Roman"/>
            <w:color w:val="222222"/>
            <w:sz w:val="27"/>
            <w:szCs w:val="27"/>
          </w:rPr>
          <w:t>apt-get</w:t>
        </w:r>
        <w:proofErr w:type="gramEnd"/>
        <w:r w:rsidRPr="00557101">
          <w:rPr>
            <w:rFonts w:ascii="Verdana" w:eastAsia="Times New Roman" w:hAnsi="Verdana" w:cs="Times New Roman"/>
            <w:color w:val="222222"/>
            <w:sz w:val="27"/>
            <w:szCs w:val="27"/>
          </w:rPr>
          <w:t xml:space="preserve"> </w:t>
        </w:r>
        <w:proofErr w:type="spellStart"/>
        <w:r w:rsidRPr="00557101">
          <w:rPr>
            <w:rFonts w:ascii="Verdana" w:eastAsia="Times New Roman" w:hAnsi="Verdana" w:cs="Times New Roman"/>
            <w:color w:val="222222"/>
            <w:sz w:val="27"/>
            <w:szCs w:val="27"/>
          </w:rPr>
          <w:t>autoremove</w:t>
        </w:r>
        <w:proofErr w:type="spellEnd"/>
        <w:r w:rsidRPr="00557101">
          <w:rPr>
            <w:rFonts w:ascii="Verdana" w:eastAsia="Times New Roman" w:hAnsi="Verdana" w:cs="Times New Roman"/>
            <w:color w:val="222222"/>
            <w:sz w:val="27"/>
            <w:szCs w:val="27"/>
          </w:rPr>
          <w:t xml:space="preserve"> command is used to remove any unnecessary packages. Unnecessary means, whenever you install an application, </w:t>
        </w:r>
        <w:r w:rsidRPr="00557101">
          <w:rPr>
            <w:rFonts w:ascii="Verdana" w:eastAsia="Times New Roman" w:hAnsi="Verdana" w:cs="Times New Roman"/>
            <w:color w:val="222222"/>
            <w:sz w:val="27"/>
            <w:szCs w:val="27"/>
          </w:rPr>
          <w:lastRenderedPageBreak/>
          <w:t>the system will also install the software that this application depends on. It is common in Ubuntu that applications share the same libraries. When you remove the application the dependency will stay on your system.</w:t>
        </w:r>
      </w:ins>
    </w:p>
    <w:p w:rsidR="00557101" w:rsidRPr="00557101" w:rsidRDefault="00557101" w:rsidP="00557101">
      <w:pPr>
        <w:spacing w:after="390" w:line="525" w:lineRule="atLeast"/>
        <w:rPr>
          <w:ins w:id="83" w:author="Unknown"/>
          <w:rFonts w:ascii="Verdana" w:eastAsia="Times New Roman" w:hAnsi="Verdana" w:cs="Times New Roman"/>
          <w:color w:val="222222"/>
          <w:sz w:val="27"/>
          <w:szCs w:val="27"/>
        </w:rPr>
      </w:pPr>
      <w:ins w:id="84" w:author="Unknown">
        <w:r w:rsidRPr="00557101">
          <w:rPr>
            <w:rFonts w:ascii="Verdana" w:eastAsia="Times New Roman" w:hAnsi="Verdana" w:cs="Times New Roman"/>
            <w:color w:val="222222"/>
            <w:sz w:val="27"/>
            <w:szCs w:val="27"/>
          </w:rPr>
          <w:t>So run </w:t>
        </w:r>
        <w:r w:rsidRPr="00557101">
          <w:rPr>
            <w:rFonts w:ascii="Verdana" w:eastAsia="Times New Roman" w:hAnsi="Verdana" w:cs="Times New Roman"/>
            <w:i/>
            <w:iCs/>
            <w:color w:val="222222"/>
            <w:sz w:val="27"/>
            <w:szCs w:val="27"/>
          </w:rPr>
          <w:t xml:space="preserve">apt-get </w:t>
        </w:r>
        <w:proofErr w:type="spellStart"/>
        <w:r w:rsidRPr="00557101">
          <w:rPr>
            <w:rFonts w:ascii="Verdana" w:eastAsia="Times New Roman" w:hAnsi="Verdana" w:cs="Times New Roman"/>
            <w:i/>
            <w:iCs/>
            <w:color w:val="222222"/>
            <w:sz w:val="27"/>
            <w:szCs w:val="27"/>
          </w:rPr>
          <w:t>autoremove</w:t>
        </w:r>
        <w:proofErr w:type="spellEnd"/>
        <w:r w:rsidRPr="00557101">
          <w:rPr>
            <w:rFonts w:ascii="Verdana" w:eastAsia="Times New Roman" w:hAnsi="Verdana" w:cs="Times New Roman"/>
            <w:color w:val="222222"/>
            <w:sz w:val="27"/>
            <w:szCs w:val="27"/>
          </w:rPr>
          <w:t xml:space="preserve"> as </w:t>
        </w:r>
        <w:proofErr w:type="spellStart"/>
        <w:r w:rsidRPr="00557101">
          <w:rPr>
            <w:rFonts w:ascii="Verdana" w:eastAsia="Times New Roman" w:hAnsi="Verdana" w:cs="Times New Roman"/>
            <w:color w:val="222222"/>
            <w:sz w:val="27"/>
            <w:szCs w:val="27"/>
          </w:rPr>
          <w:t>sudo</w:t>
        </w:r>
        <w:proofErr w:type="spellEnd"/>
        <w:r w:rsidRPr="00557101">
          <w:rPr>
            <w:rFonts w:ascii="Verdana" w:eastAsia="Times New Roman" w:hAnsi="Verdana" w:cs="Times New Roman"/>
            <w:color w:val="222222"/>
            <w:sz w:val="27"/>
            <w:szCs w:val="27"/>
          </w:rPr>
          <w:t xml:space="preserve"> after uninstalling a package to remove unwanted software dependencies.</w:t>
        </w:r>
      </w:ins>
    </w:p>
    <w:p w:rsidR="00557101" w:rsidRPr="00557101" w:rsidRDefault="00557101" w:rsidP="00557101">
      <w:pPr>
        <w:spacing w:line="525" w:lineRule="atLeast"/>
        <w:rPr>
          <w:ins w:id="85" w:author="Unknown"/>
          <w:rFonts w:ascii="Verdana" w:eastAsia="Times New Roman" w:hAnsi="Verdana" w:cs="Times New Roman"/>
          <w:color w:val="222222"/>
          <w:sz w:val="27"/>
          <w:szCs w:val="27"/>
        </w:rPr>
      </w:pPr>
      <w:r>
        <w:rPr>
          <w:rFonts w:ascii="Verdana" w:eastAsia="Times New Roman" w:hAnsi="Verdana" w:cs="Times New Roman"/>
          <w:noProof/>
          <w:color w:val="222222"/>
          <w:sz w:val="27"/>
          <w:szCs w:val="27"/>
        </w:rPr>
        <w:drawing>
          <wp:inline distT="0" distB="0" distL="0" distR="0">
            <wp:extent cx="8572500" cy="4762500"/>
            <wp:effectExtent l="0" t="0" r="0" b="0"/>
            <wp:docPr id="4" name="Picture 4" descr="sudo apt-get autoremove - Basic Ubuntu Comma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udo apt-get autoremove - Basic Ubuntu Command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572500" cy="4762500"/>
                    </a:xfrm>
                    <a:prstGeom prst="rect">
                      <a:avLst/>
                    </a:prstGeom>
                    <a:noFill/>
                    <a:ln>
                      <a:noFill/>
                    </a:ln>
                  </pic:spPr>
                </pic:pic>
              </a:graphicData>
            </a:graphic>
          </wp:inline>
        </w:drawing>
      </w:r>
    </w:p>
    <w:p w:rsidR="00557101" w:rsidRPr="00557101" w:rsidRDefault="00557101" w:rsidP="00557101">
      <w:pPr>
        <w:spacing w:after="390" w:line="525" w:lineRule="atLeast"/>
        <w:rPr>
          <w:ins w:id="86" w:author="Unknown"/>
          <w:rFonts w:ascii="Verdana" w:eastAsia="Times New Roman" w:hAnsi="Verdana" w:cs="Times New Roman"/>
          <w:color w:val="222222"/>
          <w:sz w:val="27"/>
          <w:szCs w:val="27"/>
        </w:rPr>
      </w:pPr>
      <w:ins w:id="87" w:author="Unknown">
        <w:r w:rsidRPr="00557101">
          <w:rPr>
            <w:rFonts w:ascii="Verdana" w:eastAsia="Times New Roman" w:hAnsi="Verdana" w:cs="Times New Roman"/>
            <w:color w:val="222222"/>
            <w:sz w:val="27"/>
            <w:szCs w:val="27"/>
          </w:rPr>
          <w:lastRenderedPageBreak/>
          <w:t xml:space="preserve">So apt-get </w:t>
        </w:r>
        <w:proofErr w:type="spellStart"/>
        <w:r w:rsidRPr="00557101">
          <w:rPr>
            <w:rFonts w:ascii="Verdana" w:eastAsia="Times New Roman" w:hAnsi="Verdana" w:cs="Times New Roman"/>
            <w:color w:val="222222"/>
            <w:sz w:val="27"/>
            <w:szCs w:val="27"/>
          </w:rPr>
          <w:t>autoremove</w:t>
        </w:r>
        <w:proofErr w:type="spellEnd"/>
        <w:r w:rsidRPr="00557101">
          <w:rPr>
            <w:rFonts w:ascii="Verdana" w:eastAsia="Times New Roman" w:hAnsi="Verdana" w:cs="Times New Roman"/>
            <w:color w:val="222222"/>
            <w:sz w:val="27"/>
            <w:szCs w:val="27"/>
          </w:rPr>
          <w:t xml:space="preserve"> will remove those dependencies that were installed with applications and that are no longer used by anything else on the system.</w:t>
        </w:r>
      </w:ins>
    </w:p>
    <w:p w:rsidR="00557101" w:rsidRPr="00557101" w:rsidRDefault="00557101" w:rsidP="00557101">
      <w:pPr>
        <w:spacing w:before="405" w:after="255" w:line="450" w:lineRule="atLeast"/>
        <w:outlineLvl w:val="2"/>
        <w:rPr>
          <w:ins w:id="88" w:author="Unknown"/>
          <w:rFonts w:ascii="Arial" w:eastAsia="Times New Roman" w:hAnsi="Arial" w:cs="Arial"/>
          <w:b/>
          <w:bCs/>
          <w:color w:val="111111"/>
          <w:sz w:val="33"/>
          <w:szCs w:val="33"/>
        </w:rPr>
      </w:pPr>
      <w:ins w:id="89" w:author="Unknown">
        <w:r w:rsidRPr="00557101">
          <w:rPr>
            <w:rFonts w:ascii="Arial" w:eastAsia="Times New Roman" w:hAnsi="Arial" w:cs="Arial"/>
            <w:b/>
            <w:bCs/>
            <w:color w:val="111111"/>
            <w:sz w:val="33"/>
            <w:szCs w:val="33"/>
          </w:rPr>
          <w:t xml:space="preserve">3. </w:t>
        </w:r>
        <w:proofErr w:type="spellStart"/>
        <w:r w:rsidRPr="00557101">
          <w:rPr>
            <w:rFonts w:ascii="Arial" w:eastAsia="Times New Roman" w:hAnsi="Arial" w:cs="Arial"/>
            <w:b/>
            <w:bCs/>
            <w:color w:val="111111"/>
            <w:sz w:val="33"/>
            <w:szCs w:val="33"/>
          </w:rPr>
          <w:t>Ls</w:t>
        </w:r>
        <w:proofErr w:type="spellEnd"/>
      </w:ins>
    </w:p>
    <w:p w:rsidR="00557101" w:rsidRPr="00557101" w:rsidRDefault="00557101" w:rsidP="00557101">
      <w:pPr>
        <w:spacing w:after="390" w:line="525" w:lineRule="atLeast"/>
        <w:rPr>
          <w:ins w:id="90" w:author="Unknown"/>
          <w:rFonts w:ascii="Verdana" w:eastAsia="Times New Roman" w:hAnsi="Verdana" w:cs="Times New Roman"/>
          <w:color w:val="222222"/>
          <w:sz w:val="27"/>
          <w:szCs w:val="27"/>
        </w:rPr>
      </w:pPr>
      <w:proofErr w:type="spellStart"/>
      <w:proofErr w:type="gramStart"/>
      <w:ins w:id="91" w:author="Unknown">
        <w:r w:rsidRPr="00557101">
          <w:rPr>
            <w:rFonts w:ascii="Verdana" w:eastAsia="Times New Roman" w:hAnsi="Verdana" w:cs="Times New Roman"/>
            <w:b/>
            <w:bCs/>
            <w:color w:val="222222"/>
            <w:sz w:val="27"/>
            <w:szCs w:val="27"/>
          </w:rPr>
          <w:t>ls</w:t>
        </w:r>
        <w:proofErr w:type="spellEnd"/>
        <w:proofErr w:type="gramEnd"/>
        <w:r w:rsidRPr="00557101">
          <w:rPr>
            <w:rFonts w:ascii="Verdana" w:eastAsia="Times New Roman" w:hAnsi="Verdana" w:cs="Times New Roman"/>
            <w:color w:val="222222"/>
            <w:sz w:val="27"/>
            <w:szCs w:val="27"/>
          </w:rPr>
          <w:t> (list) command lists all files and folders in your current working directory. You can also specify paths to other directories if you want to view their contents.</w:t>
        </w:r>
      </w:ins>
    </w:p>
    <w:p w:rsidR="00557101" w:rsidRPr="00557101" w:rsidRDefault="00557101" w:rsidP="00557101">
      <w:pPr>
        <w:spacing w:before="405" w:after="255" w:line="450" w:lineRule="atLeast"/>
        <w:outlineLvl w:val="2"/>
        <w:rPr>
          <w:ins w:id="92" w:author="Unknown"/>
          <w:rFonts w:ascii="Arial" w:eastAsia="Times New Roman" w:hAnsi="Arial" w:cs="Arial"/>
          <w:b/>
          <w:bCs/>
          <w:color w:val="111111"/>
          <w:sz w:val="33"/>
          <w:szCs w:val="33"/>
        </w:rPr>
      </w:pPr>
      <w:ins w:id="93" w:author="Unknown">
        <w:r w:rsidRPr="00557101">
          <w:rPr>
            <w:rFonts w:ascii="Arial" w:eastAsia="Times New Roman" w:hAnsi="Arial" w:cs="Arial"/>
            <w:b/>
            <w:bCs/>
            <w:color w:val="111111"/>
            <w:sz w:val="33"/>
            <w:szCs w:val="33"/>
          </w:rPr>
          <w:t>4. Cd</w:t>
        </w:r>
      </w:ins>
    </w:p>
    <w:p w:rsidR="00557101" w:rsidRPr="00557101" w:rsidRDefault="00557101" w:rsidP="00557101">
      <w:pPr>
        <w:spacing w:after="390" w:line="525" w:lineRule="atLeast"/>
        <w:rPr>
          <w:ins w:id="94" w:author="Unknown"/>
          <w:rFonts w:ascii="Verdana" w:eastAsia="Times New Roman" w:hAnsi="Verdana" w:cs="Times New Roman"/>
          <w:color w:val="222222"/>
          <w:sz w:val="27"/>
          <w:szCs w:val="27"/>
        </w:rPr>
      </w:pPr>
      <w:proofErr w:type="gramStart"/>
      <w:ins w:id="95" w:author="Unknown">
        <w:r w:rsidRPr="00557101">
          <w:rPr>
            <w:rFonts w:ascii="Verdana" w:eastAsia="Times New Roman" w:hAnsi="Verdana" w:cs="Times New Roman"/>
            <w:b/>
            <w:bCs/>
            <w:color w:val="222222"/>
            <w:sz w:val="27"/>
            <w:szCs w:val="27"/>
          </w:rPr>
          <w:t>cd</w:t>
        </w:r>
        <w:proofErr w:type="gramEnd"/>
        <w:r w:rsidRPr="00557101">
          <w:rPr>
            <w:rFonts w:ascii="Verdana" w:eastAsia="Times New Roman" w:hAnsi="Verdana" w:cs="Times New Roman"/>
            <w:color w:val="222222"/>
            <w:sz w:val="27"/>
            <w:szCs w:val="27"/>
          </w:rPr>
          <w:t xml:space="preserve"> (change director”) Linux command also known as </w:t>
        </w:r>
        <w:proofErr w:type="spellStart"/>
        <w:r w:rsidRPr="00557101">
          <w:rPr>
            <w:rFonts w:ascii="Verdana" w:eastAsia="Times New Roman" w:hAnsi="Verdana" w:cs="Times New Roman"/>
            <w:color w:val="222222"/>
            <w:sz w:val="27"/>
            <w:szCs w:val="27"/>
          </w:rPr>
          <w:t>chdir</w:t>
        </w:r>
        <w:proofErr w:type="spellEnd"/>
        <w:r w:rsidRPr="00557101">
          <w:rPr>
            <w:rFonts w:ascii="Verdana" w:eastAsia="Times New Roman" w:hAnsi="Verdana" w:cs="Times New Roman"/>
            <w:color w:val="222222"/>
            <w:sz w:val="27"/>
            <w:szCs w:val="27"/>
          </w:rPr>
          <w:t xml:space="preserve"> used to change the current working directory. It’s one of the most used basic Ubuntu commands. Using this command is easy, just type cd followed by the </w:t>
        </w:r>
        <w:proofErr w:type="spellStart"/>
        <w:r w:rsidRPr="00557101">
          <w:rPr>
            <w:rFonts w:ascii="Verdana" w:eastAsia="Times New Roman" w:hAnsi="Verdana" w:cs="Times New Roman"/>
            <w:color w:val="222222"/>
            <w:sz w:val="27"/>
            <w:szCs w:val="27"/>
          </w:rPr>
          <w:t>the</w:t>
        </w:r>
        <w:proofErr w:type="spellEnd"/>
        <w:r w:rsidRPr="00557101">
          <w:rPr>
            <w:rFonts w:ascii="Verdana" w:eastAsia="Times New Roman" w:hAnsi="Verdana" w:cs="Times New Roman"/>
            <w:color w:val="222222"/>
            <w:sz w:val="27"/>
            <w:szCs w:val="27"/>
          </w:rPr>
          <w:t xml:space="preserve"> folder name. You can use full paths to folders or simply the name of a folder within the directory you are currently working. Some common uses are:</w:t>
        </w:r>
      </w:ins>
    </w:p>
    <w:p w:rsidR="00557101" w:rsidRPr="00557101" w:rsidRDefault="00557101" w:rsidP="00557101">
      <w:pPr>
        <w:numPr>
          <w:ilvl w:val="0"/>
          <w:numId w:val="1"/>
        </w:numPr>
        <w:spacing w:before="100" w:beforeAutospacing="1" w:after="150" w:line="525" w:lineRule="atLeast"/>
        <w:ind w:left="675"/>
        <w:rPr>
          <w:ins w:id="96" w:author="Unknown"/>
          <w:rFonts w:ascii="Verdana" w:eastAsia="Times New Roman" w:hAnsi="Verdana" w:cs="Times New Roman"/>
          <w:color w:val="222222"/>
          <w:sz w:val="27"/>
          <w:szCs w:val="27"/>
        </w:rPr>
      </w:pPr>
      <w:proofErr w:type="gramStart"/>
      <w:ins w:id="97" w:author="Unknown">
        <w:r w:rsidRPr="00557101">
          <w:rPr>
            <w:rFonts w:ascii="Verdana" w:eastAsia="Times New Roman" w:hAnsi="Verdana" w:cs="Times New Roman"/>
            <w:color w:val="222222"/>
            <w:sz w:val="27"/>
            <w:szCs w:val="27"/>
          </w:rPr>
          <w:t>cd</w:t>
        </w:r>
        <w:proofErr w:type="gramEnd"/>
        <w:r w:rsidRPr="00557101">
          <w:rPr>
            <w:rFonts w:ascii="Verdana" w:eastAsia="Times New Roman" w:hAnsi="Verdana" w:cs="Times New Roman"/>
            <w:color w:val="222222"/>
            <w:sz w:val="27"/>
            <w:szCs w:val="27"/>
          </w:rPr>
          <w:t xml:space="preserve"> /  – Takes you to the root directory.</w:t>
        </w:r>
      </w:ins>
    </w:p>
    <w:p w:rsidR="00557101" w:rsidRPr="00557101" w:rsidRDefault="00557101" w:rsidP="00557101">
      <w:pPr>
        <w:numPr>
          <w:ilvl w:val="0"/>
          <w:numId w:val="1"/>
        </w:numPr>
        <w:spacing w:before="100" w:beforeAutospacing="1" w:after="150" w:line="525" w:lineRule="atLeast"/>
        <w:ind w:left="675"/>
        <w:rPr>
          <w:ins w:id="98" w:author="Unknown"/>
          <w:rFonts w:ascii="Verdana" w:eastAsia="Times New Roman" w:hAnsi="Verdana" w:cs="Times New Roman"/>
          <w:color w:val="222222"/>
          <w:sz w:val="27"/>
          <w:szCs w:val="27"/>
        </w:rPr>
      </w:pPr>
      <w:proofErr w:type="gramStart"/>
      <w:ins w:id="99" w:author="Unknown">
        <w:r w:rsidRPr="00557101">
          <w:rPr>
            <w:rFonts w:ascii="Verdana" w:eastAsia="Times New Roman" w:hAnsi="Verdana" w:cs="Times New Roman"/>
            <w:color w:val="222222"/>
            <w:sz w:val="27"/>
            <w:szCs w:val="27"/>
          </w:rPr>
          <w:t>cd ..</w:t>
        </w:r>
        <w:proofErr w:type="gramEnd"/>
        <w:r w:rsidRPr="00557101">
          <w:rPr>
            <w:rFonts w:ascii="Verdana" w:eastAsia="Times New Roman" w:hAnsi="Verdana" w:cs="Times New Roman"/>
            <w:color w:val="222222"/>
            <w:sz w:val="27"/>
            <w:szCs w:val="27"/>
          </w:rPr>
          <w:t xml:space="preserve"> – Takes you up one directory level.</w:t>
        </w:r>
      </w:ins>
    </w:p>
    <w:p w:rsidR="00557101" w:rsidRPr="00557101" w:rsidRDefault="00557101" w:rsidP="00557101">
      <w:pPr>
        <w:numPr>
          <w:ilvl w:val="0"/>
          <w:numId w:val="1"/>
        </w:numPr>
        <w:spacing w:before="100" w:beforeAutospacing="1" w:after="0" w:line="525" w:lineRule="atLeast"/>
        <w:ind w:left="675"/>
        <w:rPr>
          <w:ins w:id="100" w:author="Unknown"/>
          <w:rFonts w:ascii="Verdana" w:eastAsia="Times New Roman" w:hAnsi="Verdana" w:cs="Times New Roman"/>
          <w:color w:val="222222"/>
          <w:sz w:val="27"/>
          <w:szCs w:val="27"/>
        </w:rPr>
      </w:pPr>
      <w:proofErr w:type="gramStart"/>
      <w:ins w:id="101" w:author="Unknown">
        <w:r w:rsidRPr="00557101">
          <w:rPr>
            <w:rFonts w:ascii="Verdana" w:eastAsia="Times New Roman" w:hAnsi="Verdana" w:cs="Times New Roman"/>
            <w:color w:val="222222"/>
            <w:sz w:val="27"/>
            <w:szCs w:val="27"/>
          </w:rPr>
          <w:t>cd</w:t>
        </w:r>
        <w:proofErr w:type="gramEnd"/>
        <w:r w:rsidRPr="00557101">
          <w:rPr>
            <w:rFonts w:ascii="Verdana" w:eastAsia="Times New Roman" w:hAnsi="Verdana" w:cs="Times New Roman"/>
            <w:color w:val="222222"/>
            <w:sz w:val="27"/>
            <w:szCs w:val="27"/>
          </w:rPr>
          <w:t xml:space="preserve"> –  – Takes you to the previous directory.</w:t>
        </w:r>
      </w:ins>
    </w:p>
    <w:p w:rsidR="00557101" w:rsidRPr="00557101" w:rsidRDefault="00557101" w:rsidP="00557101">
      <w:pPr>
        <w:spacing w:after="390" w:line="525" w:lineRule="atLeast"/>
        <w:rPr>
          <w:ins w:id="102" w:author="Unknown"/>
          <w:rFonts w:ascii="Verdana" w:eastAsia="Times New Roman" w:hAnsi="Verdana" w:cs="Times New Roman"/>
          <w:color w:val="222222"/>
          <w:sz w:val="27"/>
          <w:szCs w:val="27"/>
        </w:rPr>
      </w:pPr>
      <w:ins w:id="103" w:author="Unknown">
        <w:r w:rsidRPr="00557101">
          <w:rPr>
            <w:rFonts w:ascii="Verdana" w:eastAsia="Times New Roman" w:hAnsi="Verdana" w:cs="Times New Roman"/>
            <w:color w:val="222222"/>
            <w:sz w:val="27"/>
            <w:szCs w:val="27"/>
          </w:rPr>
          <w:t>Here are some examples to how to use cd command in Ubuntu:</w:t>
        </w:r>
      </w:ins>
    </w:p>
    <w:p w:rsidR="00557101" w:rsidRPr="00557101" w:rsidRDefault="00557101" w:rsidP="00557101">
      <w:pPr>
        <w:spacing w:after="390" w:line="525" w:lineRule="atLeast"/>
        <w:rPr>
          <w:ins w:id="104" w:author="Unknown"/>
          <w:rFonts w:ascii="Verdana" w:eastAsia="Times New Roman" w:hAnsi="Verdana" w:cs="Times New Roman"/>
          <w:color w:val="222222"/>
          <w:sz w:val="27"/>
          <w:szCs w:val="27"/>
        </w:rPr>
      </w:pPr>
      <w:ins w:id="105" w:author="Unknown">
        <w:r w:rsidRPr="00557101">
          <w:rPr>
            <w:rFonts w:ascii="Verdana" w:eastAsia="Times New Roman" w:hAnsi="Verdana" w:cs="Times New Roman"/>
            <w:color w:val="222222"/>
            <w:sz w:val="27"/>
            <w:szCs w:val="27"/>
          </w:rPr>
          <w:t>Example 1: </w:t>
        </w:r>
        <w:r w:rsidRPr="00557101">
          <w:rPr>
            <w:rFonts w:ascii="Verdana" w:eastAsia="Times New Roman" w:hAnsi="Verdana" w:cs="Times New Roman"/>
            <w:b/>
            <w:bCs/>
            <w:i/>
            <w:iCs/>
            <w:color w:val="222222"/>
            <w:sz w:val="27"/>
            <w:szCs w:val="27"/>
          </w:rPr>
          <w:t>cd home</w:t>
        </w:r>
        <w:r w:rsidRPr="00557101">
          <w:rPr>
            <w:rFonts w:ascii="Verdana" w:eastAsia="Times New Roman" w:hAnsi="Verdana" w:cs="Times New Roman"/>
            <w:color w:val="222222"/>
            <w:sz w:val="27"/>
            <w:szCs w:val="27"/>
          </w:rPr>
          <w:t> – open home folder in current directory.</w:t>
        </w:r>
      </w:ins>
    </w:p>
    <w:p w:rsidR="00557101" w:rsidRPr="00557101" w:rsidRDefault="00557101" w:rsidP="00557101">
      <w:pPr>
        <w:spacing w:after="390" w:line="525" w:lineRule="atLeast"/>
        <w:rPr>
          <w:ins w:id="106" w:author="Unknown"/>
          <w:rFonts w:ascii="Verdana" w:eastAsia="Times New Roman" w:hAnsi="Verdana" w:cs="Times New Roman"/>
          <w:color w:val="222222"/>
          <w:sz w:val="27"/>
          <w:szCs w:val="27"/>
        </w:rPr>
      </w:pPr>
      <w:ins w:id="107" w:author="Unknown">
        <w:r w:rsidRPr="00557101">
          <w:rPr>
            <w:rFonts w:ascii="Verdana" w:eastAsia="Times New Roman" w:hAnsi="Verdana" w:cs="Times New Roman"/>
            <w:color w:val="222222"/>
            <w:sz w:val="27"/>
            <w:szCs w:val="27"/>
          </w:rPr>
          <w:lastRenderedPageBreak/>
          <w:t>Example 2: </w:t>
        </w:r>
        <w:r w:rsidRPr="00557101">
          <w:rPr>
            <w:rFonts w:ascii="Verdana" w:eastAsia="Times New Roman" w:hAnsi="Verdana" w:cs="Times New Roman"/>
            <w:b/>
            <w:bCs/>
            <w:i/>
            <w:iCs/>
            <w:color w:val="222222"/>
            <w:sz w:val="27"/>
            <w:szCs w:val="27"/>
          </w:rPr>
          <w:t>cd Linux\ Drive</w:t>
        </w:r>
        <w:r w:rsidRPr="00557101">
          <w:rPr>
            <w:rFonts w:ascii="Verdana" w:eastAsia="Times New Roman" w:hAnsi="Verdana" w:cs="Times New Roman"/>
            <w:color w:val="222222"/>
            <w:sz w:val="27"/>
            <w:szCs w:val="27"/>
          </w:rPr>
          <w:t> – open Linux Drive named folder in directory. Here you can see I use backslash because the folder name has spaces so </w:t>
        </w:r>
        <w:r w:rsidRPr="00557101">
          <w:rPr>
            <w:rFonts w:ascii="Verdana" w:eastAsia="Times New Roman" w:hAnsi="Verdana" w:cs="Times New Roman"/>
            <w:i/>
            <w:iCs/>
            <w:color w:val="222222"/>
            <w:sz w:val="27"/>
            <w:szCs w:val="27"/>
          </w:rPr>
          <w:t>for each space you use “</w:t>
        </w:r>
        <w:proofErr w:type="spellStart"/>
        <w:r w:rsidRPr="00557101">
          <w:rPr>
            <w:rFonts w:ascii="Verdana" w:eastAsia="Times New Roman" w:hAnsi="Verdana" w:cs="Times New Roman"/>
            <w:i/>
            <w:iCs/>
            <w:color w:val="222222"/>
            <w:sz w:val="27"/>
            <w:szCs w:val="27"/>
          </w:rPr>
          <w:t>backslash+space</w:t>
        </w:r>
        <w:proofErr w:type="spellEnd"/>
        <w:r w:rsidRPr="00557101">
          <w:rPr>
            <w:rFonts w:ascii="Verdana" w:eastAsia="Times New Roman" w:hAnsi="Verdana" w:cs="Times New Roman"/>
            <w:i/>
            <w:iCs/>
            <w:color w:val="222222"/>
            <w:sz w:val="27"/>
            <w:szCs w:val="27"/>
          </w:rPr>
          <w:t>”</w:t>
        </w:r>
        <w:r w:rsidRPr="00557101">
          <w:rPr>
            <w:rFonts w:ascii="Verdana" w:eastAsia="Times New Roman" w:hAnsi="Verdana" w:cs="Times New Roman"/>
            <w:color w:val="222222"/>
            <w:sz w:val="27"/>
            <w:szCs w:val="27"/>
          </w:rPr>
          <w:t>. Like, if your folder name is “am a programmer” then the cd command will be, “cd am\ a\ programmer”.</w:t>
        </w:r>
      </w:ins>
    </w:p>
    <w:p w:rsidR="00557101" w:rsidRPr="00557101" w:rsidRDefault="00557101" w:rsidP="00557101">
      <w:pPr>
        <w:spacing w:line="525" w:lineRule="atLeast"/>
        <w:rPr>
          <w:ins w:id="108" w:author="Unknown"/>
          <w:rFonts w:ascii="Verdana" w:eastAsia="Times New Roman" w:hAnsi="Verdana" w:cs="Times New Roman"/>
          <w:color w:val="222222"/>
          <w:sz w:val="27"/>
          <w:szCs w:val="27"/>
        </w:rPr>
      </w:pPr>
      <w:r>
        <w:rPr>
          <w:rFonts w:ascii="Verdana" w:eastAsia="Times New Roman" w:hAnsi="Verdana" w:cs="Times New Roman"/>
          <w:noProof/>
          <w:color w:val="222222"/>
          <w:sz w:val="27"/>
          <w:szCs w:val="27"/>
        </w:rPr>
        <w:drawing>
          <wp:inline distT="0" distB="0" distL="0" distR="0">
            <wp:extent cx="8534400" cy="3143250"/>
            <wp:effectExtent l="0" t="0" r="0" b="0"/>
            <wp:docPr id="3" name="Picture 3" descr="cd - Basic Ubuntu Comma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d - Basic Ubuntu Command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534400" cy="3143250"/>
                    </a:xfrm>
                    <a:prstGeom prst="rect">
                      <a:avLst/>
                    </a:prstGeom>
                    <a:noFill/>
                    <a:ln>
                      <a:noFill/>
                    </a:ln>
                  </pic:spPr>
                </pic:pic>
              </a:graphicData>
            </a:graphic>
          </wp:inline>
        </w:drawing>
      </w:r>
    </w:p>
    <w:p w:rsidR="00557101" w:rsidRPr="00557101" w:rsidRDefault="00557101" w:rsidP="00557101">
      <w:pPr>
        <w:spacing w:before="405" w:after="255" w:line="450" w:lineRule="atLeast"/>
        <w:outlineLvl w:val="2"/>
        <w:rPr>
          <w:ins w:id="109" w:author="Unknown"/>
          <w:rFonts w:ascii="Arial" w:eastAsia="Times New Roman" w:hAnsi="Arial" w:cs="Arial"/>
          <w:b/>
          <w:bCs/>
          <w:color w:val="111111"/>
          <w:sz w:val="33"/>
          <w:szCs w:val="33"/>
        </w:rPr>
      </w:pPr>
      <w:ins w:id="110" w:author="Unknown">
        <w:r w:rsidRPr="00557101">
          <w:rPr>
            <w:rFonts w:ascii="Arial" w:eastAsia="Times New Roman" w:hAnsi="Arial" w:cs="Arial"/>
            <w:b/>
            <w:bCs/>
            <w:color w:val="111111"/>
            <w:sz w:val="33"/>
            <w:szCs w:val="33"/>
          </w:rPr>
          <w:t xml:space="preserve">5. </w:t>
        </w:r>
        <w:proofErr w:type="spellStart"/>
        <w:r w:rsidRPr="00557101">
          <w:rPr>
            <w:rFonts w:ascii="Arial" w:eastAsia="Times New Roman" w:hAnsi="Arial" w:cs="Arial"/>
            <w:b/>
            <w:bCs/>
            <w:color w:val="111111"/>
            <w:sz w:val="33"/>
            <w:szCs w:val="33"/>
          </w:rPr>
          <w:t>Pwd</w:t>
        </w:r>
        <w:proofErr w:type="spellEnd"/>
      </w:ins>
    </w:p>
    <w:p w:rsidR="00557101" w:rsidRPr="00557101" w:rsidRDefault="00557101" w:rsidP="00557101">
      <w:pPr>
        <w:spacing w:after="390" w:line="525" w:lineRule="atLeast"/>
        <w:rPr>
          <w:ins w:id="111" w:author="Unknown"/>
          <w:rFonts w:ascii="Verdana" w:eastAsia="Times New Roman" w:hAnsi="Verdana" w:cs="Times New Roman"/>
          <w:color w:val="222222"/>
          <w:sz w:val="27"/>
          <w:szCs w:val="27"/>
        </w:rPr>
      </w:pPr>
      <w:proofErr w:type="spellStart"/>
      <w:proofErr w:type="gramStart"/>
      <w:ins w:id="112" w:author="Unknown">
        <w:r w:rsidRPr="00557101">
          <w:rPr>
            <w:rFonts w:ascii="Verdana" w:eastAsia="Times New Roman" w:hAnsi="Verdana" w:cs="Times New Roman"/>
            <w:b/>
            <w:bCs/>
            <w:color w:val="222222"/>
            <w:sz w:val="27"/>
            <w:szCs w:val="27"/>
          </w:rPr>
          <w:t>pwd</w:t>
        </w:r>
        <w:proofErr w:type="spellEnd"/>
        <w:proofErr w:type="gramEnd"/>
        <w:r w:rsidRPr="00557101">
          <w:rPr>
            <w:rFonts w:ascii="Verdana" w:eastAsia="Times New Roman" w:hAnsi="Verdana" w:cs="Times New Roman"/>
            <w:color w:val="222222"/>
            <w:sz w:val="27"/>
            <w:szCs w:val="27"/>
          </w:rPr>
          <w:t> (print working directory) Ubuntu command displays the full pathname of the current working directory.</w:t>
        </w:r>
      </w:ins>
    </w:p>
    <w:p w:rsidR="00557101" w:rsidRPr="00557101" w:rsidRDefault="00557101" w:rsidP="00557101">
      <w:pPr>
        <w:spacing w:before="405" w:after="255" w:line="450" w:lineRule="atLeast"/>
        <w:outlineLvl w:val="2"/>
        <w:rPr>
          <w:ins w:id="113" w:author="Unknown"/>
          <w:rFonts w:ascii="Arial" w:eastAsia="Times New Roman" w:hAnsi="Arial" w:cs="Arial"/>
          <w:b/>
          <w:bCs/>
          <w:color w:val="111111"/>
          <w:sz w:val="33"/>
          <w:szCs w:val="33"/>
        </w:rPr>
      </w:pPr>
      <w:ins w:id="114" w:author="Unknown">
        <w:r w:rsidRPr="00557101">
          <w:rPr>
            <w:rFonts w:ascii="Arial" w:eastAsia="Times New Roman" w:hAnsi="Arial" w:cs="Arial"/>
            <w:b/>
            <w:bCs/>
            <w:color w:val="111111"/>
            <w:sz w:val="33"/>
            <w:szCs w:val="33"/>
          </w:rPr>
          <w:t xml:space="preserve">6. </w:t>
        </w:r>
        <w:proofErr w:type="spellStart"/>
        <w:r w:rsidRPr="00557101">
          <w:rPr>
            <w:rFonts w:ascii="Arial" w:eastAsia="Times New Roman" w:hAnsi="Arial" w:cs="Arial"/>
            <w:b/>
            <w:bCs/>
            <w:color w:val="111111"/>
            <w:sz w:val="33"/>
            <w:szCs w:val="33"/>
          </w:rPr>
          <w:t>Cp</w:t>
        </w:r>
        <w:proofErr w:type="spellEnd"/>
      </w:ins>
    </w:p>
    <w:p w:rsidR="00557101" w:rsidRPr="00557101" w:rsidRDefault="00557101" w:rsidP="00557101">
      <w:pPr>
        <w:spacing w:after="390" w:line="525" w:lineRule="atLeast"/>
        <w:rPr>
          <w:ins w:id="115" w:author="Unknown"/>
          <w:rFonts w:ascii="Verdana" w:eastAsia="Times New Roman" w:hAnsi="Verdana" w:cs="Times New Roman"/>
          <w:color w:val="222222"/>
          <w:sz w:val="27"/>
          <w:szCs w:val="27"/>
        </w:rPr>
      </w:pPr>
      <w:proofErr w:type="spellStart"/>
      <w:proofErr w:type="gramStart"/>
      <w:ins w:id="116" w:author="Unknown">
        <w:r w:rsidRPr="00557101">
          <w:rPr>
            <w:rFonts w:ascii="Verdana" w:eastAsia="Times New Roman" w:hAnsi="Verdana" w:cs="Times New Roman"/>
            <w:b/>
            <w:bCs/>
            <w:color w:val="222222"/>
            <w:sz w:val="27"/>
            <w:szCs w:val="27"/>
          </w:rPr>
          <w:t>cp</w:t>
        </w:r>
        <w:proofErr w:type="spellEnd"/>
        <w:proofErr w:type="gramEnd"/>
        <w:r w:rsidRPr="00557101">
          <w:rPr>
            <w:rFonts w:ascii="Verdana" w:eastAsia="Times New Roman" w:hAnsi="Verdana" w:cs="Times New Roman"/>
            <w:color w:val="222222"/>
            <w:sz w:val="27"/>
            <w:szCs w:val="27"/>
          </w:rPr>
          <w:t xml:space="preserve"> (copy) Linux command allows you to copy a file. You should specify both the file you want to be copied and the location you </w:t>
        </w:r>
        <w:r w:rsidRPr="00557101">
          <w:rPr>
            <w:rFonts w:ascii="Verdana" w:eastAsia="Times New Roman" w:hAnsi="Verdana" w:cs="Times New Roman"/>
            <w:color w:val="222222"/>
            <w:sz w:val="27"/>
            <w:szCs w:val="27"/>
          </w:rPr>
          <w:lastRenderedPageBreak/>
          <w:t>want it copied to – f</w:t>
        </w:r>
        <w:r w:rsidRPr="00557101">
          <w:rPr>
            <w:rFonts w:ascii="Verdana" w:eastAsia="Times New Roman" w:hAnsi="Verdana" w:cs="Times New Roman"/>
            <w:i/>
            <w:iCs/>
            <w:color w:val="222222"/>
            <w:sz w:val="27"/>
            <w:szCs w:val="27"/>
          </w:rPr>
          <w:t xml:space="preserve">or example, </w:t>
        </w:r>
        <w:proofErr w:type="spellStart"/>
        <w:r w:rsidRPr="00557101">
          <w:rPr>
            <w:rFonts w:ascii="Verdana" w:eastAsia="Times New Roman" w:hAnsi="Verdana" w:cs="Times New Roman"/>
            <w:i/>
            <w:iCs/>
            <w:color w:val="222222"/>
            <w:sz w:val="27"/>
            <w:szCs w:val="27"/>
          </w:rPr>
          <w:t>cp</w:t>
        </w:r>
        <w:proofErr w:type="spellEnd"/>
        <w:r w:rsidRPr="00557101">
          <w:rPr>
            <w:rFonts w:ascii="Verdana" w:eastAsia="Times New Roman" w:hAnsi="Verdana" w:cs="Times New Roman"/>
            <w:i/>
            <w:iCs/>
            <w:color w:val="222222"/>
            <w:sz w:val="27"/>
            <w:szCs w:val="27"/>
          </w:rPr>
          <w:t> </w:t>
        </w:r>
        <w:r w:rsidRPr="00557101">
          <w:rPr>
            <w:rFonts w:ascii="Verdana" w:eastAsia="Times New Roman" w:hAnsi="Verdana" w:cs="Times New Roman"/>
            <w:color w:val="222222"/>
            <w:sz w:val="27"/>
            <w:szCs w:val="27"/>
          </w:rPr>
          <w:t>xyz</w:t>
        </w:r>
        <w:r w:rsidRPr="00557101">
          <w:rPr>
            <w:rFonts w:ascii="Verdana" w:eastAsia="Times New Roman" w:hAnsi="Verdana" w:cs="Times New Roman"/>
            <w:i/>
            <w:iCs/>
            <w:color w:val="222222"/>
            <w:sz w:val="27"/>
            <w:szCs w:val="27"/>
          </w:rPr>
          <w:t> /home/</w:t>
        </w:r>
        <w:proofErr w:type="spellStart"/>
        <w:r w:rsidRPr="00557101">
          <w:rPr>
            <w:rFonts w:ascii="Verdana" w:eastAsia="Times New Roman" w:hAnsi="Verdana" w:cs="Times New Roman"/>
            <w:color w:val="222222"/>
            <w:sz w:val="27"/>
            <w:szCs w:val="27"/>
          </w:rPr>
          <w:t>myfiles</w:t>
        </w:r>
        <w:proofErr w:type="spellEnd"/>
        <w:r w:rsidRPr="00557101">
          <w:rPr>
            <w:rFonts w:ascii="Verdana" w:eastAsia="Times New Roman" w:hAnsi="Verdana" w:cs="Times New Roman"/>
            <w:i/>
            <w:iCs/>
            <w:color w:val="222222"/>
            <w:sz w:val="27"/>
            <w:szCs w:val="27"/>
          </w:rPr>
          <w:t> would copy the file “</w:t>
        </w:r>
        <w:r w:rsidRPr="00557101">
          <w:rPr>
            <w:rFonts w:ascii="Verdana" w:eastAsia="Times New Roman" w:hAnsi="Verdana" w:cs="Times New Roman"/>
            <w:color w:val="222222"/>
            <w:sz w:val="27"/>
            <w:szCs w:val="27"/>
          </w:rPr>
          <w:t>xyz</w:t>
        </w:r>
        <w:r w:rsidRPr="00557101">
          <w:rPr>
            <w:rFonts w:ascii="Verdana" w:eastAsia="Times New Roman" w:hAnsi="Verdana" w:cs="Times New Roman"/>
            <w:i/>
            <w:iCs/>
            <w:color w:val="222222"/>
            <w:sz w:val="27"/>
            <w:szCs w:val="27"/>
          </w:rPr>
          <w:t>” to the directory “/home/</w:t>
        </w:r>
        <w:proofErr w:type="spellStart"/>
        <w:r w:rsidRPr="00557101">
          <w:rPr>
            <w:rFonts w:ascii="Verdana" w:eastAsia="Times New Roman" w:hAnsi="Verdana" w:cs="Times New Roman"/>
            <w:color w:val="222222"/>
            <w:sz w:val="27"/>
            <w:szCs w:val="27"/>
          </w:rPr>
          <w:t>myfiles</w:t>
        </w:r>
        <w:proofErr w:type="spellEnd"/>
        <w:r w:rsidRPr="00557101">
          <w:rPr>
            <w:rFonts w:ascii="Verdana" w:eastAsia="Times New Roman" w:hAnsi="Verdana" w:cs="Times New Roman"/>
            <w:i/>
            <w:iCs/>
            <w:color w:val="222222"/>
            <w:sz w:val="27"/>
            <w:szCs w:val="27"/>
          </w:rPr>
          <w:t>”</w:t>
        </w:r>
        <w:r w:rsidRPr="00557101">
          <w:rPr>
            <w:rFonts w:ascii="Verdana" w:eastAsia="Times New Roman" w:hAnsi="Verdana" w:cs="Times New Roman"/>
            <w:color w:val="222222"/>
            <w:sz w:val="27"/>
            <w:szCs w:val="27"/>
          </w:rPr>
          <w:t>.</w:t>
        </w:r>
      </w:ins>
    </w:p>
    <w:p w:rsidR="00557101" w:rsidRPr="00557101" w:rsidRDefault="00557101" w:rsidP="00557101">
      <w:pPr>
        <w:spacing w:before="405" w:after="255" w:line="450" w:lineRule="atLeast"/>
        <w:outlineLvl w:val="2"/>
        <w:rPr>
          <w:ins w:id="117" w:author="Unknown"/>
          <w:rFonts w:ascii="Arial" w:eastAsia="Times New Roman" w:hAnsi="Arial" w:cs="Arial"/>
          <w:b/>
          <w:bCs/>
          <w:color w:val="111111"/>
          <w:sz w:val="33"/>
          <w:szCs w:val="33"/>
        </w:rPr>
      </w:pPr>
      <w:ins w:id="118" w:author="Unknown">
        <w:r w:rsidRPr="00557101">
          <w:rPr>
            <w:rFonts w:ascii="Arial" w:eastAsia="Times New Roman" w:hAnsi="Arial" w:cs="Arial"/>
            <w:b/>
            <w:bCs/>
            <w:color w:val="111111"/>
            <w:sz w:val="33"/>
            <w:szCs w:val="33"/>
          </w:rPr>
          <w:t xml:space="preserve">7. </w:t>
        </w:r>
        <w:proofErr w:type="spellStart"/>
        <w:r w:rsidRPr="00557101">
          <w:rPr>
            <w:rFonts w:ascii="Arial" w:eastAsia="Times New Roman" w:hAnsi="Arial" w:cs="Arial"/>
            <w:b/>
            <w:bCs/>
            <w:color w:val="111111"/>
            <w:sz w:val="33"/>
            <w:szCs w:val="33"/>
          </w:rPr>
          <w:t>Mv</w:t>
        </w:r>
        <w:proofErr w:type="spellEnd"/>
      </w:ins>
    </w:p>
    <w:p w:rsidR="00557101" w:rsidRPr="00557101" w:rsidRDefault="00557101" w:rsidP="00557101">
      <w:pPr>
        <w:spacing w:after="390" w:line="525" w:lineRule="atLeast"/>
        <w:rPr>
          <w:ins w:id="119" w:author="Unknown"/>
          <w:rFonts w:ascii="Verdana" w:eastAsia="Times New Roman" w:hAnsi="Verdana" w:cs="Times New Roman"/>
          <w:color w:val="222222"/>
          <w:sz w:val="27"/>
          <w:szCs w:val="27"/>
        </w:rPr>
      </w:pPr>
      <w:proofErr w:type="gramStart"/>
      <w:ins w:id="120" w:author="Unknown">
        <w:r w:rsidRPr="00557101">
          <w:rPr>
            <w:rFonts w:ascii="Verdana" w:eastAsia="Times New Roman" w:hAnsi="Verdana" w:cs="Times New Roman"/>
            <w:b/>
            <w:bCs/>
            <w:color w:val="222222"/>
            <w:sz w:val="27"/>
            <w:szCs w:val="27"/>
          </w:rPr>
          <w:t>mv</w:t>
        </w:r>
        <w:proofErr w:type="gramEnd"/>
        <w:r w:rsidRPr="00557101">
          <w:rPr>
            <w:rFonts w:ascii="Verdana" w:eastAsia="Times New Roman" w:hAnsi="Verdana" w:cs="Times New Roman"/>
            <w:color w:val="222222"/>
            <w:sz w:val="27"/>
            <w:szCs w:val="27"/>
          </w:rPr>
          <w:t xml:space="preserve"> (move) command allows you to move files. You can also rename files by moving them to the directory they are currently in, but under a new name. The usage is the same as </w:t>
        </w:r>
        <w:proofErr w:type="spellStart"/>
        <w:r w:rsidRPr="00557101">
          <w:rPr>
            <w:rFonts w:ascii="Verdana" w:eastAsia="Times New Roman" w:hAnsi="Verdana" w:cs="Times New Roman"/>
            <w:color w:val="222222"/>
            <w:sz w:val="27"/>
            <w:szCs w:val="27"/>
          </w:rPr>
          <w:t>cp</w:t>
        </w:r>
        <w:proofErr w:type="spellEnd"/>
        <w:r w:rsidRPr="00557101">
          <w:rPr>
            <w:rFonts w:ascii="Verdana" w:eastAsia="Times New Roman" w:hAnsi="Verdana" w:cs="Times New Roman"/>
            <w:color w:val="222222"/>
            <w:sz w:val="27"/>
            <w:szCs w:val="27"/>
          </w:rPr>
          <w:t xml:space="preserve"> – f</w:t>
        </w:r>
        <w:r w:rsidRPr="00557101">
          <w:rPr>
            <w:rFonts w:ascii="Verdana" w:eastAsia="Times New Roman" w:hAnsi="Verdana" w:cs="Times New Roman"/>
            <w:i/>
            <w:iCs/>
            <w:color w:val="222222"/>
            <w:sz w:val="27"/>
            <w:szCs w:val="27"/>
          </w:rPr>
          <w:t>or example mv </w:t>
        </w:r>
        <w:r w:rsidRPr="00557101">
          <w:rPr>
            <w:rFonts w:ascii="Verdana" w:eastAsia="Times New Roman" w:hAnsi="Verdana" w:cs="Times New Roman"/>
            <w:color w:val="222222"/>
            <w:sz w:val="27"/>
            <w:szCs w:val="27"/>
          </w:rPr>
          <w:t>xyz</w:t>
        </w:r>
        <w:r w:rsidRPr="00557101">
          <w:rPr>
            <w:rFonts w:ascii="Verdana" w:eastAsia="Times New Roman" w:hAnsi="Verdana" w:cs="Times New Roman"/>
            <w:i/>
            <w:iCs/>
            <w:color w:val="222222"/>
            <w:sz w:val="27"/>
            <w:szCs w:val="27"/>
          </w:rPr>
          <w:t> /home/</w:t>
        </w:r>
        <w:proofErr w:type="spellStart"/>
        <w:r w:rsidRPr="00557101">
          <w:rPr>
            <w:rFonts w:ascii="Verdana" w:eastAsia="Times New Roman" w:hAnsi="Verdana" w:cs="Times New Roman"/>
            <w:color w:val="222222"/>
            <w:sz w:val="27"/>
            <w:szCs w:val="27"/>
          </w:rPr>
          <w:t>myfiles</w:t>
        </w:r>
        <w:proofErr w:type="spellEnd"/>
        <w:r w:rsidRPr="00557101">
          <w:rPr>
            <w:rFonts w:ascii="Verdana" w:eastAsia="Times New Roman" w:hAnsi="Verdana" w:cs="Times New Roman"/>
            <w:i/>
            <w:iCs/>
            <w:color w:val="222222"/>
            <w:sz w:val="27"/>
            <w:szCs w:val="27"/>
          </w:rPr>
          <w:t> would move the file “</w:t>
        </w:r>
        <w:r w:rsidRPr="00557101">
          <w:rPr>
            <w:rFonts w:ascii="Verdana" w:eastAsia="Times New Roman" w:hAnsi="Verdana" w:cs="Times New Roman"/>
            <w:color w:val="222222"/>
            <w:sz w:val="27"/>
            <w:szCs w:val="27"/>
          </w:rPr>
          <w:t>xyz</w:t>
        </w:r>
        <w:r w:rsidRPr="00557101">
          <w:rPr>
            <w:rFonts w:ascii="Verdana" w:eastAsia="Times New Roman" w:hAnsi="Verdana" w:cs="Times New Roman"/>
            <w:i/>
            <w:iCs/>
            <w:color w:val="222222"/>
            <w:sz w:val="27"/>
            <w:szCs w:val="27"/>
          </w:rPr>
          <w:t>” to the directory “/home/</w:t>
        </w:r>
        <w:proofErr w:type="spellStart"/>
        <w:r w:rsidRPr="00557101">
          <w:rPr>
            <w:rFonts w:ascii="Verdana" w:eastAsia="Times New Roman" w:hAnsi="Verdana" w:cs="Times New Roman"/>
            <w:color w:val="222222"/>
            <w:sz w:val="27"/>
            <w:szCs w:val="27"/>
          </w:rPr>
          <w:t>myfiles</w:t>
        </w:r>
        <w:proofErr w:type="spellEnd"/>
        <w:r w:rsidRPr="00557101">
          <w:rPr>
            <w:rFonts w:ascii="Verdana" w:eastAsia="Times New Roman" w:hAnsi="Verdana" w:cs="Times New Roman"/>
            <w:i/>
            <w:iCs/>
            <w:color w:val="222222"/>
            <w:sz w:val="27"/>
            <w:szCs w:val="27"/>
          </w:rPr>
          <w:t>”</w:t>
        </w:r>
        <w:r w:rsidRPr="00557101">
          <w:rPr>
            <w:rFonts w:ascii="Verdana" w:eastAsia="Times New Roman" w:hAnsi="Verdana" w:cs="Times New Roman"/>
            <w:color w:val="222222"/>
            <w:sz w:val="27"/>
            <w:szCs w:val="27"/>
          </w:rPr>
          <w:t>.</w:t>
        </w:r>
      </w:ins>
    </w:p>
    <w:p w:rsidR="00557101" w:rsidRPr="00557101" w:rsidRDefault="00557101" w:rsidP="00557101">
      <w:pPr>
        <w:spacing w:before="405" w:after="255" w:line="450" w:lineRule="atLeast"/>
        <w:outlineLvl w:val="2"/>
        <w:rPr>
          <w:ins w:id="121" w:author="Unknown"/>
          <w:rFonts w:ascii="Arial" w:eastAsia="Times New Roman" w:hAnsi="Arial" w:cs="Arial"/>
          <w:b/>
          <w:bCs/>
          <w:color w:val="111111"/>
          <w:sz w:val="33"/>
          <w:szCs w:val="33"/>
        </w:rPr>
      </w:pPr>
      <w:ins w:id="122" w:author="Unknown">
        <w:r w:rsidRPr="00557101">
          <w:rPr>
            <w:rFonts w:ascii="Arial" w:eastAsia="Times New Roman" w:hAnsi="Arial" w:cs="Arial"/>
            <w:b/>
            <w:bCs/>
            <w:color w:val="111111"/>
            <w:sz w:val="33"/>
            <w:szCs w:val="33"/>
          </w:rPr>
          <w:t xml:space="preserve">8. </w:t>
        </w:r>
        <w:proofErr w:type="spellStart"/>
        <w:r w:rsidRPr="00557101">
          <w:rPr>
            <w:rFonts w:ascii="Arial" w:eastAsia="Times New Roman" w:hAnsi="Arial" w:cs="Arial"/>
            <w:b/>
            <w:bCs/>
            <w:color w:val="111111"/>
            <w:sz w:val="33"/>
            <w:szCs w:val="33"/>
          </w:rPr>
          <w:t>Rm</w:t>
        </w:r>
        <w:proofErr w:type="spellEnd"/>
      </w:ins>
    </w:p>
    <w:p w:rsidR="00557101" w:rsidRPr="00557101" w:rsidRDefault="00557101" w:rsidP="00557101">
      <w:pPr>
        <w:spacing w:after="390" w:line="525" w:lineRule="atLeast"/>
        <w:rPr>
          <w:ins w:id="123" w:author="Unknown"/>
          <w:rFonts w:ascii="Verdana" w:eastAsia="Times New Roman" w:hAnsi="Verdana" w:cs="Times New Roman"/>
          <w:color w:val="222222"/>
          <w:sz w:val="27"/>
          <w:szCs w:val="27"/>
        </w:rPr>
      </w:pPr>
      <w:proofErr w:type="spellStart"/>
      <w:proofErr w:type="gramStart"/>
      <w:ins w:id="124" w:author="Unknown">
        <w:r w:rsidRPr="00557101">
          <w:rPr>
            <w:rFonts w:ascii="Verdana" w:eastAsia="Times New Roman" w:hAnsi="Verdana" w:cs="Times New Roman"/>
            <w:b/>
            <w:bCs/>
            <w:color w:val="222222"/>
            <w:sz w:val="27"/>
            <w:szCs w:val="27"/>
          </w:rPr>
          <w:t>rm</w:t>
        </w:r>
        <w:proofErr w:type="spellEnd"/>
        <w:proofErr w:type="gramEnd"/>
        <w:r w:rsidRPr="00557101">
          <w:rPr>
            <w:rFonts w:ascii="Verdana" w:eastAsia="Times New Roman" w:hAnsi="Verdana" w:cs="Times New Roman"/>
            <w:color w:val="222222"/>
            <w:sz w:val="27"/>
            <w:szCs w:val="27"/>
          </w:rPr>
          <w:t> (remove) command removes the specified file.</w:t>
        </w:r>
      </w:ins>
    </w:p>
    <w:p w:rsidR="00557101" w:rsidRPr="00557101" w:rsidRDefault="00557101" w:rsidP="00557101">
      <w:pPr>
        <w:numPr>
          <w:ilvl w:val="0"/>
          <w:numId w:val="2"/>
        </w:numPr>
        <w:spacing w:before="100" w:beforeAutospacing="1" w:after="150" w:line="525" w:lineRule="atLeast"/>
        <w:ind w:left="675"/>
        <w:rPr>
          <w:ins w:id="125" w:author="Unknown"/>
          <w:rFonts w:ascii="Verdana" w:eastAsia="Times New Roman" w:hAnsi="Verdana" w:cs="Times New Roman"/>
          <w:color w:val="222222"/>
          <w:sz w:val="27"/>
          <w:szCs w:val="27"/>
        </w:rPr>
      </w:pPr>
      <w:proofErr w:type="spellStart"/>
      <w:proofErr w:type="gramStart"/>
      <w:ins w:id="126" w:author="Unknown">
        <w:r w:rsidRPr="00557101">
          <w:rPr>
            <w:rFonts w:ascii="Verdana" w:eastAsia="Times New Roman" w:hAnsi="Verdana" w:cs="Times New Roman"/>
            <w:color w:val="222222"/>
            <w:sz w:val="27"/>
            <w:szCs w:val="27"/>
          </w:rPr>
          <w:t>rmdir</w:t>
        </w:r>
        <w:proofErr w:type="spellEnd"/>
        <w:proofErr w:type="gramEnd"/>
        <w:r w:rsidRPr="00557101">
          <w:rPr>
            <w:rFonts w:ascii="Verdana" w:eastAsia="Times New Roman" w:hAnsi="Verdana" w:cs="Times New Roman"/>
            <w:color w:val="222222"/>
            <w:sz w:val="27"/>
            <w:szCs w:val="27"/>
          </w:rPr>
          <w:t xml:space="preserve"> (“remove directory”) – Removes an empty directory.</w:t>
        </w:r>
      </w:ins>
    </w:p>
    <w:p w:rsidR="00557101" w:rsidRPr="00557101" w:rsidRDefault="00557101" w:rsidP="00557101">
      <w:pPr>
        <w:numPr>
          <w:ilvl w:val="0"/>
          <w:numId w:val="2"/>
        </w:numPr>
        <w:spacing w:before="100" w:beforeAutospacing="1" w:after="0" w:line="525" w:lineRule="atLeast"/>
        <w:ind w:left="675"/>
        <w:rPr>
          <w:ins w:id="127" w:author="Unknown"/>
          <w:rFonts w:ascii="Verdana" w:eastAsia="Times New Roman" w:hAnsi="Verdana" w:cs="Times New Roman"/>
          <w:color w:val="222222"/>
          <w:sz w:val="27"/>
          <w:szCs w:val="27"/>
        </w:rPr>
      </w:pPr>
      <w:proofErr w:type="spellStart"/>
      <w:proofErr w:type="gramStart"/>
      <w:ins w:id="128" w:author="Unknown">
        <w:r w:rsidRPr="00557101">
          <w:rPr>
            <w:rFonts w:ascii="Verdana" w:eastAsia="Times New Roman" w:hAnsi="Verdana" w:cs="Times New Roman"/>
            <w:color w:val="222222"/>
            <w:sz w:val="27"/>
            <w:szCs w:val="27"/>
          </w:rPr>
          <w:t>rm</w:t>
        </w:r>
        <w:proofErr w:type="spellEnd"/>
        <w:proofErr w:type="gramEnd"/>
        <w:r w:rsidRPr="00557101">
          <w:rPr>
            <w:rFonts w:ascii="Verdana" w:eastAsia="Times New Roman" w:hAnsi="Verdana" w:cs="Times New Roman"/>
            <w:color w:val="222222"/>
            <w:sz w:val="27"/>
            <w:szCs w:val="27"/>
          </w:rPr>
          <w:t xml:space="preserve"> -r (“remove recursively”) – Removes a directory along with its content.</w:t>
        </w:r>
      </w:ins>
    </w:p>
    <w:p w:rsidR="00557101" w:rsidRPr="00557101" w:rsidRDefault="00557101" w:rsidP="00557101">
      <w:pPr>
        <w:spacing w:before="405" w:after="255" w:line="450" w:lineRule="atLeast"/>
        <w:outlineLvl w:val="2"/>
        <w:rPr>
          <w:ins w:id="129" w:author="Unknown"/>
          <w:rFonts w:ascii="Arial" w:eastAsia="Times New Roman" w:hAnsi="Arial" w:cs="Arial"/>
          <w:b/>
          <w:bCs/>
          <w:color w:val="111111"/>
          <w:sz w:val="33"/>
          <w:szCs w:val="33"/>
        </w:rPr>
      </w:pPr>
      <w:ins w:id="130" w:author="Unknown">
        <w:r w:rsidRPr="00557101">
          <w:rPr>
            <w:rFonts w:ascii="Arial" w:eastAsia="Times New Roman" w:hAnsi="Arial" w:cs="Arial"/>
            <w:b/>
            <w:bCs/>
            <w:color w:val="111111"/>
            <w:sz w:val="33"/>
            <w:szCs w:val="33"/>
          </w:rPr>
          <w:t xml:space="preserve">9. </w:t>
        </w:r>
        <w:proofErr w:type="spellStart"/>
        <w:r w:rsidRPr="00557101">
          <w:rPr>
            <w:rFonts w:ascii="Arial" w:eastAsia="Times New Roman" w:hAnsi="Arial" w:cs="Arial"/>
            <w:b/>
            <w:bCs/>
            <w:color w:val="111111"/>
            <w:sz w:val="33"/>
            <w:szCs w:val="33"/>
          </w:rPr>
          <w:t>Mkdir</w:t>
        </w:r>
        <w:proofErr w:type="spellEnd"/>
      </w:ins>
    </w:p>
    <w:p w:rsidR="00557101" w:rsidRPr="00557101" w:rsidRDefault="00557101" w:rsidP="00557101">
      <w:pPr>
        <w:spacing w:after="390" w:line="525" w:lineRule="atLeast"/>
        <w:rPr>
          <w:ins w:id="131" w:author="Unknown"/>
          <w:rFonts w:ascii="Verdana" w:eastAsia="Times New Roman" w:hAnsi="Verdana" w:cs="Times New Roman"/>
          <w:color w:val="222222"/>
          <w:sz w:val="27"/>
          <w:szCs w:val="27"/>
        </w:rPr>
      </w:pPr>
      <w:proofErr w:type="spellStart"/>
      <w:proofErr w:type="gramStart"/>
      <w:ins w:id="132" w:author="Unknown">
        <w:r w:rsidRPr="00557101">
          <w:rPr>
            <w:rFonts w:ascii="Verdana" w:eastAsia="Times New Roman" w:hAnsi="Verdana" w:cs="Times New Roman"/>
            <w:b/>
            <w:bCs/>
            <w:color w:val="222222"/>
            <w:sz w:val="27"/>
            <w:szCs w:val="27"/>
          </w:rPr>
          <w:t>mkdir</w:t>
        </w:r>
        <w:proofErr w:type="spellEnd"/>
        <w:proofErr w:type="gramEnd"/>
        <w:r w:rsidRPr="00557101">
          <w:rPr>
            <w:rFonts w:ascii="Verdana" w:eastAsia="Times New Roman" w:hAnsi="Verdana" w:cs="Times New Roman"/>
            <w:color w:val="222222"/>
            <w:sz w:val="27"/>
            <w:szCs w:val="27"/>
          </w:rPr>
          <w:t> (make directory) command allows you to create a new directory. You can specify where you want the directory created – if you do not do so, it will be created in your current working directory.</w:t>
        </w:r>
      </w:ins>
    </w:p>
    <w:p w:rsidR="00557101" w:rsidRPr="00557101" w:rsidRDefault="00557101" w:rsidP="00557101">
      <w:pPr>
        <w:spacing w:before="405" w:after="255" w:line="450" w:lineRule="atLeast"/>
        <w:outlineLvl w:val="2"/>
        <w:rPr>
          <w:ins w:id="133" w:author="Unknown"/>
          <w:rFonts w:ascii="Arial" w:eastAsia="Times New Roman" w:hAnsi="Arial" w:cs="Arial"/>
          <w:b/>
          <w:bCs/>
          <w:color w:val="111111"/>
          <w:sz w:val="33"/>
          <w:szCs w:val="33"/>
        </w:rPr>
      </w:pPr>
      <w:ins w:id="134" w:author="Unknown">
        <w:r w:rsidRPr="00557101">
          <w:rPr>
            <w:rFonts w:ascii="Arial" w:eastAsia="Times New Roman" w:hAnsi="Arial" w:cs="Arial"/>
            <w:b/>
            <w:bCs/>
            <w:color w:val="111111"/>
            <w:sz w:val="33"/>
            <w:szCs w:val="33"/>
          </w:rPr>
          <w:t>10. History</w:t>
        </w:r>
      </w:ins>
    </w:p>
    <w:p w:rsidR="00557101" w:rsidRPr="00557101" w:rsidRDefault="00557101" w:rsidP="00557101">
      <w:pPr>
        <w:spacing w:after="390" w:line="525" w:lineRule="atLeast"/>
        <w:rPr>
          <w:ins w:id="135" w:author="Unknown"/>
          <w:rFonts w:ascii="Verdana" w:eastAsia="Times New Roman" w:hAnsi="Verdana" w:cs="Times New Roman"/>
          <w:color w:val="222222"/>
          <w:sz w:val="27"/>
          <w:szCs w:val="27"/>
        </w:rPr>
      </w:pPr>
      <w:proofErr w:type="gramStart"/>
      <w:ins w:id="136" w:author="Unknown">
        <w:r w:rsidRPr="00557101">
          <w:rPr>
            <w:rFonts w:ascii="Verdana" w:eastAsia="Times New Roman" w:hAnsi="Verdana" w:cs="Times New Roman"/>
            <w:b/>
            <w:bCs/>
            <w:color w:val="222222"/>
            <w:sz w:val="27"/>
            <w:szCs w:val="27"/>
          </w:rPr>
          <w:lastRenderedPageBreak/>
          <w:t>history</w:t>
        </w:r>
        <w:proofErr w:type="gramEnd"/>
        <w:r w:rsidRPr="00557101">
          <w:rPr>
            <w:rFonts w:ascii="Verdana" w:eastAsia="Times New Roman" w:hAnsi="Verdana" w:cs="Times New Roman"/>
            <w:color w:val="222222"/>
            <w:sz w:val="27"/>
            <w:szCs w:val="27"/>
          </w:rPr>
          <w:t> command displays all of your previous commands up to the history limit.</w:t>
        </w:r>
      </w:ins>
    </w:p>
    <w:p w:rsidR="00557101" w:rsidRPr="00557101" w:rsidRDefault="00557101" w:rsidP="00557101">
      <w:pPr>
        <w:spacing w:line="525" w:lineRule="atLeast"/>
        <w:rPr>
          <w:ins w:id="137" w:author="Unknown"/>
          <w:rFonts w:ascii="Verdana" w:eastAsia="Times New Roman" w:hAnsi="Verdana" w:cs="Times New Roman"/>
          <w:color w:val="222222"/>
          <w:sz w:val="27"/>
          <w:szCs w:val="27"/>
        </w:rPr>
      </w:pPr>
      <w:r>
        <w:rPr>
          <w:rFonts w:ascii="Verdana" w:eastAsia="Times New Roman" w:hAnsi="Verdana" w:cs="Times New Roman"/>
          <w:noProof/>
          <w:color w:val="222222"/>
          <w:sz w:val="27"/>
          <w:szCs w:val="27"/>
        </w:rPr>
        <w:drawing>
          <wp:inline distT="0" distB="0" distL="0" distR="0">
            <wp:extent cx="8553450" cy="3619500"/>
            <wp:effectExtent l="0" t="0" r="0" b="0"/>
            <wp:docPr id="2" name="Picture 2" descr="history - Basic Ubuntu Comma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istory - Basic Ubuntu Command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553450" cy="3619500"/>
                    </a:xfrm>
                    <a:prstGeom prst="rect">
                      <a:avLst/>
                    </a:prstGeom>
                    <a:noFill/>
                    <a:ln>
                      <a:noFill/>
                    </a:ln>
                  </pic:spPr>
                </pic:pic>
              </a:graphicData>
            </a:graphic>
          </wp:inline>
        </w:drawing>
      </w:r>
    </w:p>
    <w:p w:rsidR="00557101" w:rsidRPr="00557101" w:rsidRDefault="00557101" w:rsidP="00557101">
      <w:pPr>
        <w:spacing w:before="405" w:after="255" w:line="450" w:lineRule="atLeast"/>
        <w:outlineLvl w:val="2"/>
        <w:rPr>
          <w:ins w:id="138" w:author="Unknown"/>
          <w:rFonts w:ascii="Arial" w:eastAsia="Times New Roman" w:hAnsi="Arial" w:cs="Arial"/>
          <w:b/>
          <w:bCs/>
          <w:color w:val="111111"/>
          <w:sz w:val="33"/>
          <w:szCs w:val="33"/>
        </w:rPr>
      </w:pPr>
      <w:proofErr w:type="gramStart"/>
      <w:ins w:id="139" w:author="Unknown">
        <w:r w:rsidRPr="00557101">
          <w:rPr>
            <w:rFonts w:ascii="Arial" w:eastAsia="Times New Roman" w:hAnsi="Arial" w:cs="Arial"/>
            <w:b/>
            <w:bCs/>
            <w:color w:val="111111"/>
            <w:sz w:val="33"/>
            <w:szCs w:val="33"/>
          </w:rPr>
          <w:t xml:space="preserve">11. </w:t>
        </w:r>
        <w:proofErr w:type="spellStart"/>
        <w:r w:rsidRPr="00557101">
          <w:rPr>
            <w:rFonts w:ascii="Arial" w:eastAsia="Times New Roman" w:hAnsi="Arial" w:cs="Arial"/>
            <w:b/>
            <w:bCs/>
            <w:color w:val="111111"/>
            <w:sz w:val="33"/>
            <w:szCs w:val="33"/>
          </w:rPr>
          <w:t>Df</w:t>
        </w:r>
        <w:proofErr w:type="spellEnd"/>
        <w:proofErr w:type="gramEnd"/>
      </w:ins>
    </w:p>
    <w:p w:rsidR="00557101" w:rsidRPr="00557101" w:rsidRDefault="00557101" w:rsidP="00557101">
      <w:pPr>
        <w:spacing w:after="390" w:line="525" w:lineRule="atLeast"/>
        <w:rPr>
          <w:ins w:id="140" w:author="Unknown"/>
          <w:rFonts w:ascii="Verdana" w:eastAsia="Times New Roman" w:hAnsi="Verdana" w:cs="Times New Roman"/>
          <w:color w:val="222222"/>
          <w:sz w:val="27"/>
          <w:szCs w:val="27"/>
        </w:rPr>
      </w:pPr>
      <w:proofErr w:type="spellStart"/>
      <w:proofErr w:type="gramStart"/>
      <w:ins w:id="141" w:author="Unknown">
        <w:r w:rsidRPr="00557101">
          <w:rPr>
            <w:rFonts w:ascii="Verdana" w:eastAsia="Times New Roman" w:hAnsi="Verdana" w:cs="Times New Roman"/>
            <w:b/>
            <w:bCs/>
            <w:color w:val="222222"/>
            <w:sz w:val="27"/>
            <w:szCs w:val="27"/>
          </w:rPr>
          <w:t>df</w:t>
        </w:r>
        <w:proofErr w:type="spellEnd"/>
        <w:proofErr w:type="gramEnd"/>
        <w:r w:rsidRPr="00557101">
          <w:rPr>
            <w:rFonts w:ascii="Verdana" w:eastAsia="Times New Roman" w:hAnsi="Verdana" w:cs="Times New Roman"/>
            <w:color w:val="222222"/>
            <w:sz w:val="27"/>
            <w:szCs w:val="27"/>
          </w:rPr>
          <w:t xml:space="preserve"> (display </w:t>
        </w:r>
        <w:proofErr w:type="spellStart"/>
        <w:r w:rsidRPr="00557101">
          <w:rPr>
            <w:rFonts w:ascii="Verdana" w:eastAsia="Times New Roman" w:hAnsi="Verdana" w:cs="Times New Roman"/>
            <w:color w:val="222222"/>
            <w:sz w:val="27"/>
            <w:szCs w:val="27"/>
          </w:rPr>
          <w:t>filesystem</w:t>
        </w:r>
        <w:proofErr w:type="spellEnd"/>
        <w:r w:rsidRPr="00557101">
          <w:rPr>
            <w:rFonts w:ascii="Verdana" w:eastAsia="Times New Roman" w:hAnsi="Verdana" w:cs="Times New Roman"/>
            <w:color w:val="222222"/>
            <w:sz w:val="27"/>
            <w:szCs w:val="27"/>
          </w:rPr>
          <w:t xml:space="preserve">) command displays information about the disk space usage of all mounted </w:t>
        </w:r>
        <w:proofErr w:type="spellStart"/>
        <w:r w:rsidRPr="00557101">
          <w:rPr>
            <w:rFonts w:ascii="Verdana" w:eastAsia="Times New Roman" w:hAnsi="Verdana" w:cs="Times New Roman"/>
            <w:color w:val="222222"/>
            <w:sz w:val="27"/>
            <w:szCs w:val="27"/>
          </w:rPr>
          <w:t>filesystems</w:t>
        </w:r>
        <w:proofErr w:type="spellEnd"/>
        <w:r w:rsidRPr="00557101">
          <w:rPr>
            <w:rFonts w:ascii="Verdana" w:eastAsia="Times New Roman" w:hAnsi="Verdana" w:cs="Times New Roman"/>
            <w:color w:val="222222"/>
            <w:sz w:val="27"/>
            <w:szCs w:val="27"/>
          </w:rPr>
          <w:t>.</w:t>
        </w:r>
      </w:ins>
    </w:p>
    <w:p w:rsidR="00557101" w:rsidRPr="00557101" w:rsidRDefault="00557101" w:rsidP="00557101">
      <w:pPr>
        <w:spacing w:line="525" w:lineRule="atLeast"/>
        <w:rPr>
          <w:ins w:id="142" w:author="Unknown"/>
          <w:rFonts w:ascii="Verdana" w:eastAsia="Times New Roman" w:hAnsi="Verdana" w:cs="Times New Roman"/>
          <w:color w:val="222222"/>
          <w:sz w:val="27"/>
          <w:szCs w:val="27"/>
        </w:rPr>
      </w:pPr>
      <w:r>
        <w:rPr>
          <w:rFonts w:ascii="Verdana" w:eastAsia="Times New Roman" w:hAnsi="Verdana" w:cs="Times New Roman"/>
          <w:noProof/>
          <w:color w:val="222222"/>
          <w:sz w:val="27"/>
          <w:szCs w:val="27"/>
        </w:rPr>
        <w:lastRenderedPageBreak/>
        <w:drawing>
          <wp:inline distT="0" distB="0" distL="0" distR="0">
            <wp:extent cx="8578850" cy="3695700"/>
            <wp:effectExtent l="0" t="0" r="0" b="0"/>
            <wp:docPr id="1" name="Picture 1" descr="df - Basic Ubuntu Comma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f - Basic Ubuntu Command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578850" cy="3695700"/>
                    </a:xfrm>
                    <a:prstGeom prst="rect">
                      <a:avLst/>
                    </a:prstGeom>
                    <a:noFill/>
                    <a:ln>
                      <a:noFill/>
                    </a:ln>
                  </pic:spPr>
                </pic:pic>
              </a:graphicData>
            </a:graphic>
          </wp:inline>
        </w:drawing>
      </w:r>
    </w:p>
    <w:p w:rsidR="00557101" w:rsidRPr="00557101" w:rsidRDefault="00557101" w:rsidP="00557101">
      <w:pPr>
        <w:spacing w:before="405" w:after="255" w:line="450" w:lineRule="atLeast"/>
        <w:outlineLvl w:val="2"/>
        <w:rPr>
          <w:ins w:id="143" w:author="Unknown"/>
          <w:rFonts w:ascii="Arial" w:eastAsia="Times New Roman" w:hAnsi="Arial" w:cs="Arial"/>
          <w:b/>
          <w:bCs/>
          <w:color w:val="111111"/>
          <w:sz w:val="33"/>
          <w:szCs w:val="33"/>
        </w:rPr>
      </w:pPr>
      <w:ins w:id="144" w:author="Unknown">
        <w:r w:rsidRPr="00557101">
          <w:rPr>
            <w:rFonts w:ascii="Arial" w:eastAsia="Times New Roman" w:hAnsi="Arial" w:cs="Arial"/>
            <w:b/>
            <w:bCs/>
            <w:color w:val="111111"/>
            <w:sz w:val="33"/>
            <w:szCs w:val="33"/>
          </w:rPr>
          <w:t>12. Du</w:t>
        </w:r>
      </w:ins>
    </w:p>
    <w:p w:rsidR="00557101" w:rsidRPr="00557101" w:rsidRDefault="00557101" w:rsidP="00557101">
      <w:pPr>
        <w:spacing w:after="390" w:line="525" w:lineRule="atLeast"/>
        <w:rPr>
          <w:ins w:id="145" w:author="Unknown"/>
          <w:rFonts w:ascii="Verdana" w:eastAsia="Times New Roman" w:hAnsi="Verdana" w:cs="Times New Roman"/>
          <w:color w:val="222222"/>
          <w:sz w:val="27"/>
          <w:szCs w:val="27"/>
        </w:rPr>
      </w:pPr>
      <w:proofErr w:type="gramStart"/>
      <w:ins w:id="146" w:author="Unknown">
        <w:r w:rsidRPr="00557101">
          <w:rPr>
            <w:rFonts w:ascii="Verdana" w:eastAsia="Times New Roman" w:hAnsi="Verdana" w:cs="Times New Roman"/>
            <w:b/>
            <w:bCs/>
            <w:color w:val="222222"/>
            <w:sz w:val="27"/>
            <w:szCs w:val="27"/>
          </w:rPr>
          <w:t>du</w:t>
        </w:r>
        <w:proofErr w:type="gramEnd"/>
        <w:r w:rsidRPr="00557101">
          <w:rPr>
            <w:rFonts w:ascii="Verdana" w:eastAsia="Times New Roman" w:hAnsi="Verdana" w:cs="Times New Roman"/>
            <w:color w:val="222222"/>
            <w:sz w:val="27"/>
            <w:szCs w:val="27"/>
          </w:rPr>
          <w:t> (directory usage) command displays the size of a directory and all of its subdirectories.</w:t>
        </w:r>
      </w:ins>
    </w:p>
    <w:p w:rsidR="00557101" w:rsidRPr="00557101" w:rsidRDefault="00557101" w:rsidP="00557101">
      <w:pPr>
        <w:spacing w:before="405" w:after="255" w:line="450" w:lineRule="atLeast"/>
        <w:outlineLvl w:val="2"/>
        <w:rPr>
          <w:ins w:id="147" w:author="Unknown"/>
          <w:rFonts w:ascii="Arial" w:eastAsia="Times New Roman" w:hAnsi="Arial" w:cs="Arial"/>
          <w:b/>
          <w:bCs/>
          <w:color w:val="111111"/>
          <w:sz w:val="33"/>
          <w:szCs w:val="33"/>
        </w:rPr>
      </w:pPr>
      <w:ins w:id="148" w:author="Unknown">
        <w:r w:rsidRPr="00557101">
          <w:rPr>
            <w:rFonts w:ascii="Arial" w:eastAsia="Times New Roman" w:hAnsi="Arial" w:cs="Arial"/>
            <w:b/>
            <w:bCs/>
            <w:color w:val="111111"/>
            <w:sz w:val="33"/>
            <w:szCs w:val="33"/>
          </w:rPr>
          <w:t>13. Free</w:t>
        </w:r>
      </w:ins>
    </w:p>
    <w:p w:rsidR="00557101" w:rsidRPr="00557101" w:rsidRDefault="00557101" w:rsidP="00557101">
      <w:pPr>
        <w:spacing w:after="390" w:line="525" w:lineRule="atLeast"/>
        <w:rPr>
          <w:ins w:id="149" w:author="Unknown"/>
          <w:rFonts w:ascii="Verdana" w:eastAsia="Times New Roman" w:hAnsi="Verdana" w:cs="Times New Roman"/>
          <w:color w:val="222222"/>
          <w:sz w:val="27"/>
          <w:szCs w:val="27"/>
        </w:rPr>
      </w:pPr>
      <w:proofErr w:type="gramStart"/>
      <w:ins w:id="150" w:author="Unknown">
        <w:r w:rsidRPr="00557101">
          <w:rPr>
            <w:rFonts w:ascii="Verdana" w:eastAsia="Times New Roman" w:hAnsi="Verdana" w:cs="Times New Roman"/>
            <w:b/>
            <w:bCs/>
            <w:color w:val="222222"/>
            <w:sz w:val="27"/>
            <w:szCs w:val="27"/>
          </w:rPr>
          <w:t>free</w:t>
        </w:r>
        <w:proofErr w:type="gramEnd"/>
        <w:r w:rsidRPr="00557101">
          <w:rPr>
            <w:rFonts w:ascii="Verdana" w:eastAsia="Times New Roman" w:hAnsi="Verdana" w:cs="Times New Roman"/>
            <w:color w:val="222222"/>
            <w:sz w:val="27"/>
            <w:szCs w:val="27"/>
          </w:rPr>
          <w:t> – Displays the amount of free space available on the system.</w:t>
        </w:r>
      </w:ins>
    </w:p>
    <w:p w:rsidR="00557101" w:rsidRPr="00557101" w:rsidRDefault="00557101" w:rsidP="00557101">
      <w:pPr>
        <w:spacing w:before="405" w:after="255" w:line="450" w:lineRule="atLeast"/>
        <w:outlineLvl w:val="2"/>
        <w:rPr>
          <w:ins w:id="151" w:author="Unknown"/>
          <w:rFonts w:ascii="Arial" w:eastAsia="Times New Roman" w:hAnsi="Arial" w:cs="Arial"/>
          <w:b/>
          <w:bCs/>
          <w:color w:val="111111"/>
          <w:sz w:val="33"/>
          <w:szCs w:val="33"/>
        </w:rPr>
      </w:pPr>
      <w:ins w:id="152" w:author="Unknown">
        <w:r w:rsidRPr="00557101">
          <w:rPr>
            <w:rFonts w:ascii="Arial" w:eastAsia="Times New Roman" w:hAnsi="Arial" w:cs="Arial"/>
            <w:b/>
            <w:bCs/>
            <w:color w:val="111111"/>
            <w:sz w:val="33"/>
            <w:szCs w:val="33"/>
          </w:rPr>
          <w:t xml:space="preserve">14. </w:t>
        </w:r>
        <w:proofErr w:type="spellStart"/>
        <w:r w:rsidRPr="00557101">
          <w:rPr>
            <w:rFonts w:ascii="Arial" w:eastAsia="Times New Roman" w:hAnsi="Arial" w:cs="Arial"/>
            <w:b/>
            <w:bCs/>
            <w:color w:val="111111"/>
            <w:sz w:val="33"/>
            <w:szCs w:val="33"/>
          </w:rPr>
          <w:t>Uname</w:t>
        </w:r>
        <w:proofErr w:type="spellEnd"/>
        <w:r w:rsidRPr="00557101">
          <w:rPr>
            <w:rFonts w:ascii="Arial" w:eastAsia="Times New Roman" w:hAnsi="Arial" w:cs="Arial"/>
            <w:b/>
            <w:bCs/>
            <w:color w:val="111111"/>
            <w:sz w:val="33"/>
            <w:szCs w:val="33"/>
          </w:rPr>
          <w:t xml:space="preserve"> -A</w:t>
        </w:r>
      </w:ins>
    </w:p>
    <w:p w:rsidR="00557101" w:rsidRPr="00557101" w:rsidRDefault="00557101" w:rsidP="00557101">
      <w:pPr>
        <w:spacing w:after="390" w:line="525" w:lineRule="atLeast"/>
        <w:rPr>
          <w:ins w:id="153" w:author="Unknown"/>
          <w:rFonts w:ascii="Verdana" w:eastAsia="Times New Roman" w:hAnsi="Verdana" w:cs="Times New Roman"/>
          <w:color w:val="222222"/>
          <w:sz w:val="27"/>
          <w:szCs w:val="27"/>
        </w:rPr>
      </w:pPr>
      <w:proofErr w:type="spellStart"/>
      <w:proofErr w:type="gramStart"/>
      <w:ins w:id="154" w:author="Unknown">
        <w:r w:rsidRPr="00557101">
          <w:rPr>
            <w:rFonts w:ascii="Verdana" w:eastAsia="Times New Roman" w:hAnsi="Verdana" w:cs="Times New Roman"/>
            <w:b/>
            <w:bCs/>
            <w:color w:val="222222"/>
            <w:sz w:val="27"/>
            <w:szCs w:val="27"/>
          </w:rPr>
          <w:t>uname</w:t>
        </w:r>
        <w:proofErr w:type="spellEnd"/>
        <w:proofErr w:type="gramEnd"/>
        <w:r w:rsidRPr="00557101">
          <w:rPr>
            <w:rFonts w:ascii="Verdana" w:eastAsia="Times New Roman" w:hAnsi="Verdana" w:cs="Times New Roman"/>
            <w:b/>
            <w:bCs/>
            <w:color w:val="222222"/>
            <w:sz w:val="27"/>
            <w:szCs w:val="27"/>
          </w:rPr>
          <w:t xml:space="preserve"> -a</w:t>
        </w:r>
        <w:r w:rsidRPr="00557101">
          <w:rPr>
            <w:rFonts w:ascii="Verdana" w:eastAsia="Times New Roman" w:hAnsi="Verdana" w:cs="Times New Roman"/>
            <w:color w:val="222222"/>
            <w:sz w:val="27"/>
            <w:szCs w:val="27"/>
          </w:rPr>
          <w:t> – Provides a wide range of basic information about the system.</w:t>
        </w:r>
      </w:ins>
    </w:p>
    <w:p w:rsidR="00557101" w:rsidRPr="00557101" w:rsidRDefault="00557101" w:rsidP="00557101">
      <w:pPr>
        <w:spacing w:before="405" w:after="255" w:line="450" w:lineRule="atLeast"/>
        <w:outlineLvl w:val="2"/>
        <w:rPr>
          <w:ins w:id="155" w:author="Unknown"/>
          <w:rFonts w:ascii="Arial" w:eastAsia="Times New Roman" w:hAnsi="Arial" w:cs="Arial"/>
          <w:b/>
          <w:bCs/>
          <w:color w:val="111111"/>
          <w:sz w:val="33"/>
          <w:szCs w:val="33"/>
        </w:rPr>
      </w:pPr>
      <w:ins w:id="156" w:author="Unknown">
        <w:r w:rsidRPr="00557101">
          <w:rPr>
            <w:rFonts w:ascii="Arial" w:eastAsia="Times New Roman" w:hAnsi="Arial" w:cs="Arial"/>
            <w:b/>
            <w:bCs/>
            <w:color w:val="111111"/>
            <w:sz w:val="33"/>
            <w:szCs w:val="33"/>
          </w:rPr>
          <w:t>15. Top</w:t>
        </w:r>
      </w:ins>
    </w:p>
    <w:p w:rsidR="00557101" w:rsidRPr="00557101" w:rsidRDefault="00557101" w:rsidP="00557101">
      <w:pPr>
        <w:spacing w:after="390" w:line="525" w:lineRule="atLeast"/>
        <w:rPr>
          <w:ins w:id="157" w:author="Unknown"/>
          <w:rFonts w:ascii="Verdana" w:eastAsia="Times New Roman" w:hAnsi="Verdana" w:cs="Times New Roman"/>
          <w:color w:val="222222"/>
          <w:sz w:val="27"/>
          <w:szCs w:val="27"/>
        </w:rPr>
      </w:pPr>
      <w:proofErr w:type="gramStart"/>
      <w:ins w:id="158" w:author="Unknown">
        <w:r w:rsidRPr="00557101">
          <w:rPr>
            <w:rFonts w:ascii="Verdana" w:eastAsia="Times New Roman" w:hAnsi="Verdana" w:cs="Times New Roman"/>
            <w:b/>
            <w:bCs/>
            <w:color w:val="222222"/>
            <w:sz w:val="27"/>
            <w:szCs w:val="27"/>
          </w:rPr>
          <w:lastRenderedPageBreak/>
          <w:t>top</w:t>
        </w:r>
        <w:proofErr w:type="gramEnd"/>
        <w:r w:rsidRPr="00557101">
          <w:rPr>
            <w:rFonts w:ascii="Verdana" w:eastAsia="Times New Roman" w:hAnsi="Verdana" w:cs="Times New Roman"/>
            <w:color w:val="222222"/>
            <w:sz w:val="27"/>
            <w:szCs w:val="27"/>
          </w:rPr>
          <w:t> – Displays the processes using the most system resources at any given time. “</w:t>
        </w:r>
        <w:proofErr w:type="gramStart"/>
        <w:r w:rsidRPr="00557101">
          <w:rPr>
            <w:rFonts w:ascii="Verdana" w:eastAsia="Times New Roman" w:hAnsi="Verdana" w:cs="Times New Roman"/>
            <w:color w:val="222222"/>
            <w:sz w:val="27"/>
            <w:szCs w:val="27"/>
          </w:rPr>
          <w:t>q</w:t>
        </w:r>
        <w:proofErr w:type="gramEnd"/>
        <w:r w:rsidRPr="00557101">
          <w:rPr>
            <w:rFonts w:ascii="Verdana" w:eastAsia="Times New Roman" w:hAnsi="Verdana" w:cs="Times New Roman"/>
            <w:color w:val="222222"/>
            <w:sz w:val="27"/>
            <w:szCs w:val="27"/>
          </w:rPr>
          <w:t>” can be used to exit.</w:t>
        </w:r>
      </w:ins>
    </w:p>
    <w:p w:rsidR="00557101" w:rsidRPr="00557101" w:rsidRDefault="00557101" w:rsidP="00557101">
      <w:pPr>
        <w:spacing w:before="405" w:after="255" w:line="450" w:lineRule="atLeast"/>
        <w:outlineLvl w:val="2"/>
        <w:rPr>
          <w:ins w:id="159" w:author="Unknown"/>
          <w:rFonts w:ascii="Arial" w:eastAsia="Times New Roman" w:hAnsi="Arial" w:cs="Arial"/>
          <w:b/>
          <w:bCs/>
          <w:color w:val="111111"/>
          <w:sz w:val="33"/>
          <w:szCs w:val="33"/>
        </w:rPr>
      </w:pPr>
      <w:ins w:id="160" w:author="Unknown">
        <w:r w:rsidRPr="00557101">
          <w:rPr>
            <w:rFonts w:ascii="Arial" w:eastAsia="Times New Roman" w:hAnsi="Arial" w:cs="Arial"/>
            <w:b/>
            <w:bCs/>
            <w:color w:val="111111"/>
            <w:sz w:val="33"/>
            <w:szCs w:val="33"/>
          </w:rPr>
          <w:t>16. Man</w:t>
        </w:r>
      </w:ins>
    </w:p>
    <w:p w:rsidR="00557101" w:rsidRPr="00557101" w:rsidRDefault="00557101" w:rsidP="00557101">
      <w:pPr>
        <w:spacing w:after="390" w:line="525" w:lineRule="atLeast"/>
        <w:rPr>
          <w:ins w:id="161" w:author="Unknown"/>
          <w:rFonts w:ascii="Verdana" w:eastAsia="Times New Roman" w:hAnsi="Verdana" w:cs="Times New Roman"/>
          <w:color w:val="222222"/>
          <w:sz w:val="27"/>
          <w:szCs w:val="27"/>
        </w:rPr>
      </w:pPr>
      <w:proofErr w:type="gramStart"/>
      <w:ins w:id="162" w:author="Unknown">
        <w:r w:rsidRPr="00557101">
          <w:rPr>
            <w:rFonts w:ascii="Verdana" w:eastAsia="Times New Roman" w:hAnsi="Verdana" w:cs="Times New Roman"/>
            <w:b/>
            <w:bCs/>
            <w:color w:val="222222"/>
            <w:sz w:val="27"/>
            <w:szCs w:val="27"/>
          </w:rPr>
          <w:t>man</w:t>
        </w:r>
        <w:proofErr w:type="gramEnd"/>
        <w:r w:rsidRPr="00557101">
          <w:rPr>
            <w:rFonts w:ascii="Verdana" w:eastAsia="Times New Roman" w:hAnsi="Verdana" w:cs="Times New Roman"/>
            <w:color w:val="222222"/>
            <w:sz w:val="27"/>
            <w:szCs w:val="27"/>
          </w:rPr>
          <w:t xml:space="preserve"> command displays a “manual page”. Manual pages are usually very detailed, and it’s recommended that you read the man pages for any command you are unfamiliar with. Some uses </w:t>
        </w:r>
        <w:proofErr w:type="gramStart"/>
        <w:r w:rsidRPr="00557101">
          <w:rPr>
            <w:rFonts w:ascii="Verdana" w:eastAsia="Times New Roman" w:hAnsi="Verdana" w:cs="Times New Roman"/>
            <w:color w:val="222222"/>
            <w:sz w:val="27"/>
            <w:szCs w:val="27"/>
          </w:rPr>
          <w:t>are :</w:t>
        </w:r>
        <w:proofErr w:type="gramEnd"/>
      </w:ins>
    </w:p>
    <w:p w:rsidR="00557101" w:rsidRPr="00557101" w:rsidRDefault="00557101" w:rsidP="00557101">
      <w:pPr>
        <w:numPr>
          <w:ilvl w:val="0"/>
          <w:numId w:val="3"/>
        </w:numPr>
        <w:spacing w:before="100" w:beforeAutospacing="1" w:after="150" w:line="525" w:lineRule="atLeast"/>
        <w:ind w:left="675"/>
        <w:rPr>
          <w:ins w:id="163" w:author="Unknown"/>
          <w:rFonts w:ascii="Verdana" w:eastAsia="Times New Roman" w:hAnsi="Verdana" w:cs="Times New Roman"/>
          <w:color w:val="222222"/>
          <w:sz w:val="27"/>
          <w:szCs w:val="27"/>
        </w:rPr>
      </w:pPr>
      <w:proofErr w:type="gramStart"/>
      <w:ins w:id="164" w:author="Unknown">
        <w:r w:rsidRPr="00557101">
          <w:rPr>
            <w:rFonts w:ascii="Verdana" w:eastAsia="Times New Roman" w:hAnsi="Verdana" w:cs="Times New Roman"/>
            <w:color w:val="222222"/>
            <w:sz w:val="27"/>
            <w:szCs w:val="27"/>
          </w:rPr>
          <w:t>man</w:t>
        </w:r>
        <w:proofErr w:type="gramEnd"/>
        <w:r w:rsidRPr="00557101">
          <w:rPr>
            <w:rFonts w:ascii="Verdana" w:eastAsia="Times New Roman" w:hAnsi="Verdana" w:cs="Times New Roman"/>
            <w:color w:val="222222"/>
            <w:sz w:val="27"/>
            <w:szCs w:val="27"/>
          </w:rPr>
          <w:t xml:space="preserve"> </w:t>
        </w:r>
        <w:proofErr w:type="spellStart"/>
        <w:r w:rsidRPr="00557101">
          <w:rPr>
            <w:rFonts w:ascii="Verdana" w:eastAsia="Times New Roman" w:hAnsi="Verdana" w:cs="Times New Roman"/>
            <w:color w:val="222222"/>
            <w:sz w:val="27"/>
            <w:szCs w:val="27"/>
          </w:rPr>
          <w:t>man</w:t>
        </w:r>
        <w:proofErr w:type="spellEnd"/>
        <w:r w:rsidRPr="00557101">
          <w:rPr>
            <w:rFonts w:ascii="Verdana" w:eastAsia="Times New Roman" w:hAnsi="Verdana" w:cs="Times New Roman"/>
            <w:color w:val="222222"/>
            <w:sz w:val="27"/>
            <w:szCs w:val="27"/>
          </w:rPr>
          <w:t xml:space="preserve"> – Provides information about the manual itself.</w:t>
        </w:r>
      </w:ins>
    </w:p>
    <w:p w:rsidR="00557101" w:rsidRPr="00557101" w:rsidRDefault="00557101" w:rsidP="00557101">
      <w:pPr>
        <w:numPr>
          <w:ilvl w:val="0"/>
          <w:numId w:val="3"/>
        </w:numPr>
        <w:spacing w:before="100" w:beforeAutospacing="1" w:after="0" w:line="525" w:lineRule="atLeast"/>
        <w:ind w:left="675"/>
        <w:rPr>
          <w:ins w:id="165" w:author="Unknown"/>
          <w:rFonts w:ascii="Verdana" w:eastAsia="Times New Roman" w:hAnsi="Verdana" w:cs="Times New Roman"/>
          <w:color w:val="222222"/>
          <w:sz w:val="27"/>
          <w:szCs w:val="27"/>
        </w:rPr>
      </w:pPr>
      <w:proofErr w:type="gramStart"/>
      <w:ins w:id="166" w:author="Unknown">
        <w:r w:rsidRPr="00557101">
          <w:rPr>
            <w:rFonts w:ascii="Verdana" w:eastAsia="Times New Roman" w:hAnsi="Verdana" w:cs="Times New Roman"/>
            <w:color w:val="222222"/>
            <w:sz w:val="27"/>
            <w:szCs w:val="27"/>
          </w:rPr>
          <w:t>man</w:t>
        </w:r>
        <w:proofErr w:type="gramEnd"/>
        <w:r w:rsidRPr="00557101">
          <w:rPr>
            <w:rFonts w:ascii="Verdana" w:eastAsia="Times New Roman" w:hAnsi="Verdana" w:cs="Times New Roman"/>
            <w:color w:val="222222"/>
            <w:sz w:val="27"/>
            <w:szCs w:val="27"/>
          </w:rPr>
          <w:t xml:space="preserve"> intro – Displays a brief introduction to Linux commands.</w:t>
        </w:r>
      </w:ins>
    </w:p>
    <w:p w:rsidR="00557101" w:rsidRPr="00557101" w:rsidRDefault="00557101" w:rsidP="00557101">
      <w:pPr>
        <w:spacing w:before="405" w:after="255" w:line="450" w:lineRule="atLeast"/>
        <w:outlineLvl w:val="2"/>
        <w:rPr>
          <w:ins w:id="167" w:author="Unknown"/>
          <w:rFonts w:ascii="Arial" w:eastAsia="Times New Roman" w:hAnsi="Arial" w:cs="Arial"/>
          <w:b/>
          <w:bCs/>
          <w:color w:val="111111"/>
          <w:sz w:val="33"/>
          <w:szCs w:val="33"/>
        </w:rPr>
      </w:pPr>
      <w:ins w:id="168" w:author="Unknown">
        <w:r w:rsidRPr="00557101">
          <w:rPr>
            <w:rFonts w:ascii="Arial" w:eastAsia="Times New Roman" w:hAnsi="Arial" w:cs="Arial"/>
            <w:b/>
            <w:bCs/>
            <w:color w:val="111111"/>
            <w:sz w:val="33"/>
            <w:szCs w:val="33"/>
          </w:rPr>
          <w:t>17. Info</w:t>
        </w:r>
      </w:ins>
    </w:p>
    <w:p w:rsidR="00557101" w:rsidRPr="00557101" w:rsidRDefault="00557101" w:rsidP="00557101">
      <w:pPr>
        <w:spacing w:after="390" w:line="525" w:lineRule="atLeast"/>
        <w:rPr>
          <w:ins w:id="169" w:author="Unknown"/>
          <w:rFonts w:ascii="Verdana" w:eastAsia="Times New Roman" w:hAnsi="Verdana" w:cs="Times New Roman"/>
          <w:color w:val="222222"/>
          <w:sz w:val="27"/>
          <w:szCs w:val="27"/>
        </w:rPr>
      </w:pPr>
      <w:ins w:id="170" w:author="Unknown">
        <w:r w:rsidRPr="00557101">
          <w:rPr>
            <w:rFonts w:ascii="Verdana" w:eastAsia="Times New Roman" w:hAnsi="Verdana" w:cs="Times New Roman"/>
            <w:color w:val="222222"/>
            <w:sz w:val="27"/>
            <w:szCs w:val="27"/>
          </w:rPr>
          <w:t>Similar to man, but often provides more detailed or precise information.</w:t>
        </w:r>
      </w:ins>
    </w:p>
    <w:p w:rsidR="00557101" w:rsidRPr="00557101" w:rsidRDefault="00557101" w:rsidP="00557101">
      <w:pPr>
        <w:spacing w:before="405" w:after="255" w:line="450" w:lineRule="atLeast"/>
        <w:outlineLvl w:val="2"/>
        <w:rPr>
          <w:ins w:id="171" w:author="Unknown"/>
          <w:rFonts w:ascii="Arial" w:eastAsia="Times New Roman" w:hAnsi="Arial" w:cs="Arial"/>
          <w:b/>
          <w:bCs/>
          <w:color w:val="111111"/>
          <w:sz w:val="33"/>
          <w:szCs w:val="33"/>
        </w:rPr>
      </w:pPr>
      <w:ins w:id="172" w:author="Unknown">
        <w:r w:rsidRPr="00557101">
          <w:rPr>
            <w:rFonts w:ascii="Arial" w:eastAsia="Times New Roman" w:hAnsi="Arial" w:cs="Arial"/>
            <w:b/>
            <w:bCs/>
            <w:color w:val="111111"/>
            <w:sz w:val="33"/>
            <w:szCs w:val="33"/>
          </w:rPr>
          <w:t xml:space="preserve">18. &lt;Command Name&gt; -H </w:t>
        </w:r>
        <w:proofErr w:type="gramStart"/>
        <w:r w:rsidRPr="00557101">
          <w:rPr>
            <w:rFonts w:ascii="Arial" w:eastAsia="Times New Roman" w:hAnsi="Arial" w:cs="Arial"/>
            <w:b/>
            <w:bCs/>
            <w:color w:val="111111"/>
            <w:sz w:val="33"/>
            <w:szCs w:val="33"/>
          </w:rPr>
          <w:t>Or</w:t>
        </w:r>
        <w:proofErr w:type="gramEnd"/>
        <w:r w:rsidRPr="00557101">
          <w:rPr>
            <w:rFonts w:ascii="Arial" w:eastAsia="Times New Roman" w:hAnsi="Arial" w:cs="Arial"/>
            <w:b/>
            <w:bCs/>
            <w:color w:val="111111"/>
            <w:sz w:val="33"/>
            <w:szCs w:val="33"/>
          </w:rPr>
          <w:t xml:space="preserve"> &lt;Command Name&gt; –Help</w:t>
        </w:r>
      </w:ins>
    </w:p>
    <w:p w:rsidR="00557101" w:rsidRPr="00557101" w:rsidRDefault="00557101" w:rsidP="00557101">
      <w:pPr>
        <w:spacing w:after="390" w:line="525" w:lineRule="atLeast"/>
        <w:rPr>
          <w:ins w:id="173" w:author="Unknown"/>
          <w:rFonts w:ascii="Verdana" w:eastAsia="Times New Roman" w:hAnsi="Verdana" w:cs="Times New Roman"/>
          <w:color w:val="222222"/>
          <w:sz w:val="27"/>
          <w:szCs w:val="27"/>
        </w:rPr>
      </w:pPr>
      <w:ins w:id="174" w:author="Unknown">
        <w:r w:rsidRPr="00557101">
          <w:rPr>
            <w:rFonts w:ascii="Verdana" w:eastAsia="Times New Roman" w:hAnsi="Verdana" w:cs="Times New Roman"/>
            <w:color w:val="222222"/>
            <w:sz w:val="27"/>
            <w:szCs w:val="27"/>
          </w:rPr>
          <w:t>This command is a third alternative to get help. While not as detailed as the info or man pages, this will provide a quick overview of the command and its uses.</w:t>
        </w:r>
      </w:ins>
    </w:p>
    <w:p w:rsidR="00557101" w:rsidRPr="00557101" w:rsidRDefault="00557101" w:rsidP="00557101">
      <w:pPr>
        <w:spacing w:after="390" w:line="525" w:lineRule="atLeast"/>
        <w:rPr>
          <w:ins w:id="175" w:author="Unknown"/>
          <w:rFonts w:ascii="Verdana" w:eastAsia="Times New Roman" w:hAnsi="Verdana" w:cs="Times New Roman"/>
          <w:color w:val="222222"/>
          <w:sz w:val="27"/>
          <w:szCs w:val="27"/>
        </w:rPr>
      </w:pPr>
      <w:ins w:id="176" w:author="Unknown">
        <w:r w:rsidRPr="00557101">
          <w:rPr>
            <w:rFonts w:ascii="Verdana" w:eastAsia="Times New Roman" w:hAnsi="Verdana" w:cs="Times New Roman"/>
            <w:color w:val="222222"/>
            <w:sz w:val="27"/>
            <w:szCs w:val="27"/>
          </w:rPr>
          <w:t>For example: </w:t>
        </w:r>
        <w:r w:rsidRPr="00557101">
          <w:rPr>
            <w:rFonts w:ascii="Verdana" w:eastAsia="Times New Roman" w:hAnsi="Verdana" w:cs="Times New Roman"/>
            <w:i/>
            <w:iCs/>
            <w:color w:val="222222"/>
            <w:sz w:val="27"/>
            <w:szCs w:val="27"/>
          </w:rPr>
          <w:t>man -h</w:t>
        </w:r>
        <w:r w:rsidRPr="00557101">
          <w:rPr>
            <w:rFonts w:ascii="Verdana" w:eastAsia="Times New Roman" w:hAnsi="Verdana" w:cs="Times New Roman"/>
            <w:color w:val="222222"/>
            <w:sz w:val="27"/>
            <w:szCs w:val="27"/>
          </w:rPr>
          <w:t> or </w:t>
        </w:r>
        <w:r w:rsidRPr="00557101">
          <w:rPr>
            <w:rFonts w:ascii="Verdana" w:eastAsia="Times New Roman" w:hAnsi="Verdana" w:cs="Times New Roman"/>
            <w:i/>
            <w:iCs/>
            <w:color w:val="222222"/>
            <w:sz w:val="27"/>
            <w:szCs w:val="27"/>
          </w:rPr>
          <w:t>man -help</w:t>
        </w:r>
      </w:ins>
    </w:p>
    <w:p w:rsidR="00557101" w:rsidRPr="00557101" w:rsidRDefault="00557101" w:rsidP="00557101">
      <w:pPr>
        <w:spacing w:before="405" w:after="255" w:line="450" w:lineRule="atLeast"/>
        <w:outlineLvl w:val="2"/>
        <w:rPr>
          <w:ins w:id="177" w:author="Unknown"/>
          <w:rFonts w:ascii="Arial" w:eastAsia="Times New Roman" w:hAnsi="Arial" w:cs="Arial"/>
          <w:b/>
          <w:bCs/>
          <w:color w:val="111111"/>
          <w:sz w:val="33"/>
          <w:szCs w:val="33"/>
        </w:rPr>
      </w:pPr>
      <w:ins w:id="178" w:author="Unknown">
        <w:r w:rsidRPr="00557101">
          <w:rPr>
            <w:rFonts w:ascii="Arial" w:eastAsia="Times New Roman" w:hAnsi="Arial" w:cs="Arial"/>
            <w:b/>
            <w:bCs/>
            <w:color w:val="111111"/>
            <w:sz w:val="33"/>
            <w:szCs w:val="33"/>
          </w:rPr>
          <w:t xml:space="preserve">19. </w:t>
        </w:r>
        <w:proofErr w:type="spellStart"/>
        <w:r w:rsidRPr="00557101">
          <w:rPr>
            <w:rFonts w:ascii="Arial" w:eastAsia="Times New Roman" w:hAnsi="Arial" w:cs="Arial"/>
            <w:b/>
            <w:bCs/>
            <w:color w:val="111111"/>
            <w:sz w:val="33"/>
            <w:szCs w:val="33"/>
          </w:rPr>
          <w:t>Passwd</w:t>
        </w:r>
        <w:proofErr w:type="spellEnd"/>
      </w:ins>
    </w:p>
    <w:p w:rsidR="00557101" w:rsidRPr="00557101" w:rsidRDefault="00557101" w:rsidP="00557101">
      <w:pPr>
        <w:spacing w:after="390" w:line="525" w:lineRule="atLeast"/>
        <w:rPr>
          <w:ins w:id="179" w:author="Unknown"/>
          <w:rFonts w:ascii="Verdana" w:eastAsia="Times New Roman" w:hAnsi="Verdana" w:cs="Times New Roman"/>
          <w:color w:val="222222"/>
          <w:sz w:val="27"/>
          <w:szCs w:val="27"/>
        </w:rPr>
      </w:pPr>
      <w:bookmarkStart w:id="180" w:name="_GoBack"/>
      <w:proofErr w:type="spellStart"/>
      <w:proofErr w:type="gramStart"/>
      <w:ins w:id="181" w:author="Unknown">
        <w:r w:rsidRPr="00557101">
          <w:rPr>
            <w:rFonts w:ascii="Verdana" w:eastAsia="Times New Roman" w:hAnsi="Verdana" w:cs="Times New Roman"/>
            <w:color w:val="222222"/>
            <w:sz w:val="27"/>
            <w:szCs w:val="27"/>
          </w:rPr>
          <w:lastRenderedPageBreak/>
          <w:t>passwd</w:t>
        </w:r>
        <w:proofErr w:type="spellEnd"/>
        <w:proofErr w:type="gramEnd"/>
        <w:r w:rsidRPr="00557101">
          <w:rPr>
            <w:rFonts w:ascii="Verdana" w:eastAsia="Times New Roman" w:hAnsi="Verdana" w:cs="Times New Roman"/>
            <w:color w:val="222222"/>
            <w:sz w:val="27"/>
            <w:szCs w:val="27"/>
          </w:rPr>
          <w:t xml:space="preserve"> Ubuntu basic command is used to change user password </w:t>
        </w:r>
        <w:bookmarkEnd w:id="180"/>
        <w:r w:rsidRPr="00557101">
          <w:rPr>
            <w:rFonts w:ascii="Verdana" w:eastAsia="Times New Roman" w:hAnsi="Verdana" w:cs="Times New Roman"/>
            <w:color w:val="222222"/>
            <w:sz w:val="27"/>
            <w:szCs w:val="27"/>
          </w:rPr>
          <w:t>using Terminal. What you have to do is run the below command, where is the username whose password has to change:</w:t>
        </w:r>
      </w:ins>
    </w:p>
    <w:p w:rsidR="00557101" w:rsidRPr="00557101" w:rsidRDefault="00557101" w:rsidP="0055710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525" w:lineRule="atLeast"/>
        <w:rPr>
          <w:ins w:id="182" w:author="Unknown"/>
          <w:rFonts w:ascii="Courier New" w:eastAsia="Times New Roman" w:hAnsi="Courier New" w:cs="Courier New"/>
          <w:color w:val="222222"/>
          <w:sz w:val="20"/>
          <w:szCs w:val="20"/>
        </w:rPr>
      </w:pPr>
      <w:proofErr w:type="spellStart"/>
      <w:proofErr w:type="gramStart"/>
      <w:ins w:id="183" w:author="Unknown">
        <w:r w:rsidRPr="00557101">
          <w:rPr>
            <w:rFonts w:ascii="Courier New" w:eastAsia="Times New Roman" w:hAnsi="Courier New" w:cs="Courier New"/>
            <w:color w:val="222222"/>
            <w:sz w:val="20"/>
            <w:szCs w:val="20"/>
          </w:rPr>
          <w:t>passwd</w:t>
        </w:r>
        <w:proofErr w:type="spellEnd"/>
        <w:proofErr w:type="gramEnd"/>
        <w:r w:rsidRPr="00557101">
          <w:rPr>
            <w:rFonts w:ascii="Courier New" w:eastAsia="Times New Roman" w:hAnsi="Courier New" w:cs="Courier New"/>
            <w:color w:val="222222"/>
            <w:sz w:val="20"/>
            <w:szCs w:val="20"/>
          </w:rPr>
          <w:t xml:space="preserve"> &lt;user&gt;</w:t>
        </w:r>
      </w:ins>
    </w:p>
    <w:p w:rsidR="00557101" w:rsidRPr="00557101" w:rsidRDefault="00557101" w:rsidP="00557101">
      <w:pPr>
        <w:spacing w:before="405" w:after="255" w:line="450" w:lineRule="atLeast"/>
        <w:outlineLvl w:val="2"/>
        <w:rPr>
          <w:ins w:id="184" w:author="Unknown"/>
          <w:rFonts w:ascii="Arial" w:eastAsia="Times New Roman" w:hAnsi="Arial" w:cs="Arial"/>
          <w:b/>
          <w:bCs/>
          <w:color w:val="111111"/>
          <w:sz w:val="33"/>
          <w:szCs w:val="33"/>
        </w:rPr>
      </w:pPr>
      <w:ins w:id="185" w:author="Unknown">
        <w:r w:rsidRPr="00557101">
          <w:rPr>
            <w:rFonts w:ascii="Arial" w:eastAsia="Times New Roman" w:hAnsi="Arial" w:cs="Arial"/>
            <w:b/>
            <w:bCs/>
            <w:color w:val="111111"/>
            <w:sz w:val="33"/>
            <w:szCs w:val="33"/>
          </w:rPr>
          <w:t xml:space="preserve">20. </w:t>
        </w:r>
        <w:proofErr w:type="spellStart"/>
        <w:r w:rsidRPr="00557101">
          <w:rPr>
            <w:rFonts w:ascii="Arial" w:eastAsia="Times New Roman" w:hAnsi="Arial" w:cs="Arial"/>
            <w:b/>
            <w:bCs/>
            <w:color w:val="111111"/>
            <w:sz w:val="33"/>
            <w:szCs w:val="33"/>
          </w:rPr>
          <w:t>Whatis</w:t>
        </w:r>
        <w:proofErr w:type="spellEnd"/>
      </w:ins>
    </w:p>
    <w:p w:rsidR="00557101" w:rsidRPr="00557101" w:rsidRDefault="00557101" w:rsidP="00557101">
      <w:pPr>
        <w:spacing w:after="390" w:line="525" w:lineRule="atLeast"/>
        <w:rPr>
          <w:ins w:id="186" w:author="Unknown"/>
          <w:rFonts w:ascii="Verdana" w:eastAsia="Times New Roman" w:hAnsi="Verdana" w:cs="Times New Roman"/>
          <w:color w:val="222222"/>
          <w:sz w:val="27"/>
          <w:szCs w:val="27"/>
        </w:rPr>
      </w:pPr>
      <w:proofErr w:type="spellStart"/>
      <w:proofErr w:type="gramStart"/>
      <w:ins w:id="187" w:author="Unknown">
        <w:r w:rsidRPr="00557101">
          <w:rPr>
            <w:rFonts w:ascii="Verdana" w:eastAsia="Times New Roman" w:hAnsi="Verdana" w:cs="Times New Roman"/>
            <w:color w:val="222222"/>
            <w:sz w:val="27"/>
            <w:szCs w:val="27"/>
          </w:rPr>
          <w:t>whatis</w:t>
        </w:r>
        <w:proofErr w:type="spellEnd"/>
        <w:proofErr w:type="gramEnd"/>
        <w:r w:rsidRPr="00557101">
          <w:rPr>
            <w:rFonts w:ascii="Verdana" w:eastAsia="Times New Roman" w:hAnsi="Verdana" w:cs="Times New Roman"/>
            <w:color w:val="222222"/>
            <w:sz w:val="27"/>
            <w:szCs w:val="27"/>
          </w:rPr>
          <w:t xml:space="preserve"> command shows a brief description of what is the functionality of specific built-in Linux command.</w:t>
        </w:r>
      </w:ins>
    </w:p>
    <w:p w:rsidR="00557101" w:rsidRPr="00557101" w:rsidRDefault="00557101" w:rsidP="0055710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525" w:lineRule="atLeast"/>
        <w:rPr>
          <w:ins w:id="188" w:author="Unknown"/>
          <w:rFonts w:ascii="Courier New" w:eastAsia="Times New Roman" w:hAnsi="Courier New" w:cs="Courier New"/>
          <w:color w:val="222222"/>
          <w:sz w:val="20"/>
          <w:szCs w:val="20"/>
        </w:rPr>
      </w:pPr>
      <w:proofErr w:type="spellStart"/>
      <w:proofErr w:type="gramStart"/>
      <w:ins w:id="189" w:author="Unknown">
        <w:r w:rsidRPr="00557101">
          <w:rPr>
            <w:rFonts w:ascii="Courier New" w:eastAsia="Times New Roman" w:hAnsi="Courier New" w:cs="Courier New"/>
            <w:color w:val="222222"/>
            <w:sz w:val="20"/>
            <w:szCs w:val="20"/>
          </w:rPr>
          <w:t>whatis</w:t>
        </w:r>
        <w:proofErr w:type="spellEnd"/>
        <w:proofErr w:type="gramEnd"/>
        <w:r w:rsidRPr="00557101">
          <w:rPr>
            <w:rFonts w:ascii="Courier New" w:eastAsia="Times New Roman" w:hAnsi="Courier New" w:cs="Courier New"/>
            <w:color w:val="222222"/>
            <w:sz w:val="20"/>
            <w:szCs w:val="20"/>
          </w:rPr>
          <w:t xml:space="preserve"> &lt;command&gt;</w:t>
        </w:r>
      </w:ins>
    </w:p>
    <w:p w:rsidR="00557101" w:rsidRPr="00557101" w:rsidRDefault="00557101" w:rsidP="00557101">
      <w:pPr>
        <w:spacing w:after="390" w:line="525" w:lineRule="atLeast"/>
        <w:rPr>
          <w:ins w:id="190" w:author="Unknown"/>
          <w:rFonts w:ascii="Verdana" w:eastAsia="Times New Roman" w:hAnsi="Verdana" w:cs="Times New Roman"/>
          <w:color w:val="222222"/>
          <w:sz w:val="27"/>
          <w:szCs w:val="27"/>
        </w:rPr>
      </w:pPr>
      <w:ins w:id="191" w:author="Unknown">
        <w:r w:rsidRPr="00557101">
          <w:rPr>
            <w:rFonts w:ascii="Verdana" w:eastAsia="Times New Roman" w:hAnsi="Verdana" w:cs="Times New Roman"/>
            <w:color w:val="222222"/>
            <w:sz w:val="27"/>
            <w:szCs w:val="27"/>
          </w:rPr>
          <w:t>Some examples are:</w:t>
        </w:r>
      </w:ins>
    </w:p>
    <w:p w:rsidR="00557101" w:rsidRPr="00557101" w:rsidRDefault="00557101" w:rsidP="00557101">
      <w:pPr>
        <w:numPr>
          <w:ilvl w:val="0"/>
          <w:numId w:val="4"/>
        </w:numPr>
        <w:spacing w:before="100" w:beforeAutospacing="1" w:after="150" w:line="525" w:lineRule="atLeast"/>
        <w:ind w:left="675"/>
        <w:rPr>
          <w:ins w:id="192" w:author="Unknown"/>
          <w:rFonts w:ascii="Verdana" w:eastAsia="Times New Roman" w:hAnsi="Verdana" w:cs="Times New Roman"/>
          <w:color w:val="222222"/>
          <w:sz w:val="27"/>
          <w:szCs w:val="27"/>
        </w:rPr>
      </w:pPr>
      <w:proofErr w:type="spellStart"/>
      <w:ins w:id="193" w:author="Unknown">
        <w:r w:rsidRPr="00557101">
          <w:rPr>
            <w:rFonts w:ascii="Verdana" w:eastAsia="Times New Roman" w:hAnsi="Verdana" w:cs="Times New Roman"/>
            <w:color w:val="222222"/>
            <w:sz w:val="27"/>
            <w:szCs w:val="27"/>
          </w:rPr>
          <w:t>whatis</w:t>
        </w:r>
        <w:proofErr w:type="spellEnd"/>
        <w:r w:rsidRPr="00557101">
          <w:rPr>
            <w:rFonts w:ascii="Verdana" w:eastAsia="Times New Roman" w:hAnsi="Verdana" w:cs="Times New Roman"/>
            <w:color w:val="222222"/>
            <w:sz w:val="27"/>
            <w:szCs w:val="27"/>
          </w:rPr>
          <w:t xml:space="preserve"> cd</w:t>
        </w:r>
      </w:ins>
    </w:p>
    <w:p w:rsidR="00557101" w:rsidRPr="00557101" w:rsidRDefault="00557101" w:rsidP="00557101">
      <w:pPr>
        <w:numPr>
          <w:ilvl w:val="0"/>
          <w:numId w:val="4"/>
        </w:numPr>
        <w:spacing w:before="100" w:beforeAutospacing="1" w:after="150" w:line="525" w:lineRule="atLeast"/>
        <w:ind w:left="675"/>
        <w:rPr>
          <w:ins w:id="194" w:author="Unknown"/>
          <w:rFonts w:ascii="Verdana" w:eastAsia="Times New Roman" w:hAnsi="Verdana" w:cs="Times New Roman"/>
          <w:color w:val="222222"/>
          <w:sz w:val="27"/>
          <w:szCs w:val="27"/>
        </w:rPr>
      </w:pPr>
      <w:proofErr w:type="spellStart"/>
      <w:ins w:id="195" w:author="Unknown">
        <w:r w:rsidRPr="00557101">
          <w:rPr>
            <w:rFonts w:ascii="Verdana" w:eastAsia="Times New Roman" w:hAnsi="Verdana" w:cs="Times New Roman"/>
            <w:color w:val="222222"/>
            <w:sz w:val="27"/>
            <w:szCs w:val="27"/>
          </w:rPr>
          <w:t>whatis</w:t>
        </w:r>
        <w:proofErr w:type="spellEnd"/>
        <w:r w:rsidRPr="00557101">
          <w:rPr>
            <w:rFonts w:ascii="Verdana" w:eastAsia="Times New Roman" w:hAnsi="Verdana" w:cs="Times New Roman"/>
            <w:color w:val="222222"/>
            <w:sz w:val="27"/>
            <w:szCs w:val="27"/>
          </w:rPr>
          <w:t xml:space="preserve"> man</w:t>
        </w:r>
      </w:ins>
    </w:p>
    <w:p w:rsidR="00557101" w:rsidRPr="00557101" w:rsidRDefault="00557101" w:rsidP="00557101">
      <w:pPr>
        <w:numPr>
          <w:ilvl w:val="0"/>
          <w:numId w:val="4"/>
        </w:numPr>
        <w:spacing w:before="100" w:beforeAutospacing="1" w:after="0" w:line="525" w:lineRule="atLeast"/>
        <w:ind w:left="675"/>
        <w:rPr>
          <w:ins w:id="196" w:author="Unknown"/>
          <w:rFonts w:ascii="Verdana" w:eastAsia="Times New Roman" w:hAnsi="Verdana" w:cs="Times New Roman"/>
          <w:color w:val="222222"/>
          <w:sz w:val="27"/>
          <w:szCs w:val="27"/>
        </w:rPr>
      </w:pPr>
      <w:proofErr w:type="spellStart"/>
      <w:ins w:id="197" w:author="Unknown">
        <w:r w:rsidRPr="00557101">
          <w:rPr>
            <w:rFonts w:ascii="Verdana" w:eastAsia="Times New Roman" w:hAnsi="Verdana" w:cs="Times New Roman"/>
            <w:color w:val="222222"/>
            <w:sz w:val="27"/>
            <w:szCs w:val="27"/>
          </w:rPr>
          <w:t>whatis</w:t>
        </w:r>
        <w:proofErr w:type="spellEnd"/>
        <w:r w:rsidRPr="00557101">
          <w:rPr>
            <w:rFonts w:ascii="Verdana" w:eastAsia="Times New Roman" w:hAnsi="Verdana" w:cs="Times New Roman"/>
            <w:color w:val="222222"/>
            <w:sz w:val="27"/>
            <w:szCs w:val="27"/>
          </w:rPr>
          <w:t xml:space="preserve"> help</w:t>
        </w:r>
      </w:ins>
    </w:p>
    <w:p w:rsidR="00557101" w:rsidRPr="00557101" w:rsidRDefault="00557101" w:rsidP="00557101">
      <w:pPr>
        <w:spacing w:after="390" w:line="525" w:lineRule="atLeast"/>
        <w:rPr>
          <w:ins w:id="198" w:author="Unknown"/>
          <w:rFonts w:ascii="Verdana" w:eastAsia="Times New Roman" w:hAnsi="Verdana" w:cs="Times New Roman"/>
          <w:color w:val="222222"/>
          <w:sz w:val="27"/>
          <w:szCs w:val="27"/>
        </w:rPr>
      </w:pPr>
      <w:ins w:id="199" w:author="Unknown">
        <w:r w:rsidRPr="00557101">
          <w:rPr>
            <w:rFonts w:ascii="Verdana" w:eastAsia="Times New Roman" w:hAnsi="Verdana" w:cs="Times New Roman"/>
            <w:color w:val="222222"/>
            <w:sz w:val="27"/>
            <w:szCs w:val="27"/>
          </w:rPr>
          <w:t>Above commands will display the purpose of cd, man and help commands.</w:t>
        </w:r>
      </w:ins>
    </w:p>
    <w:p w:rsidR="00557101" w:rsidRPr="00557101" w:rsidRDefault="00557101" w:rsidP="00557101">
      <w:pPr>
        <w:spacing w:before="450" w:after="300" w:line="570" w:lineRule="atLeast"/>
        <w:outlineLvl w:val="1"/>
        <w:rPr>
          <w:ins w:id="200" w:author="Unknown"/>
          <w:rFonts w:ascii="Arial" w:eastAsia="Times New Roman" w:hAnsi="Arial" w:cs="Arial"/>
          <w:b/>
          <w:bCs/>
          <w:color w:val="111111"/>
          <w:sz w:val="41"/>
          <w:szCs w:val="41"/>
        </w:rPr>
      </w:pPr>
      <w:ins w:id="201" w:author="Unknown">
        <w:r w:rsidRPr="00557101">
          <w:rPr>
            <w:rFonts w:ascii="Arial" w:eastAsia="Times New Roman" w:hAnsi="Arial" w:cs="Arial"/>
            <w:b/>
            <w:bCs/>
            <w:color w:val="111111"/>
            <w:sz w:val="41"/>
            <w:szCs w:val="41"/>
          </w:rPr>
          <w:t>Ubuntu Terminal Shortcuts:</w:t>
        </w:r>
      </w:ins>
    </w:p>
    <w:p w:rsidR="00557101" w:rsidRPr="00557101" w:rsidRDefault="00557101" w:rsidP="00557101">
      <w:pPr>
        <w:spacing w:after="390" w:line="525" w:lineRule="atLeast"/>
        <w:rPr>
          <w:ins w:id="202" w:author="Unknown"/>
          <w:rFonts w:ascii="Verdana" w:eastAsia="Times New Roman" w:hAnsi="Verdana" w:cs="Times New Roman"/>
          <w:color w:val="222222"/>
          <w:sz w:val="27"/>
          <w:szCs w:val="27"/>
        </w:rPr>
      </w:pPr>
      <w:ins w:id="203" w:author="Unknown">
        <w:r w:rsidRPr="00557101">
          <w:rPr>
            <w:rFonts w:ascii="Verdana" w:eastAsia="Times New Roman" w:hAnsi="Verdana" w:cs="Times New Roman"/>
            <w:color w:val="222222"/>
            <w:sz w:val="27"/>
            <w:szCs w:val="27"/>
          </w:rPr>
          <w:t>To further ease up your skill, these Ubuntu Terminal keyboard shortcuts would help.</w:t>
        </w:r>
      </w:ins>
    </w:p>
    <w:tbl>
      <w:tblPr>
        <w:tblW w:w="10380" w:type="dxa"/>
        <w:tblCellMar>
          <w:top w:w="15" w:type="dxa"/>
          <w:left w:w="15" w:type="dxa"/>
          <w:bottom w:w="15" w:type="dxa"/>
          <w:right w:w="15" w:type="dxa"/>
        </w:tblCellMar>
        <w:tblLook w:val="04A0" w:firstRow="1" w:lastRow="0" w:firstColumn="1" w:lastColumn="0" w:noHBand="0" w:noVBand="1"/>
      </w:tblPr>
      <w:tblGrid>
        <w:gridCol w:w="5198"/>
        <w:gridCol w:w="5182"/>
      </w:tblGrid>
      <w:tr w:rsidR="00557101" w:rsidRPr="00557101" w:rsidTr="00557101">
        <w:tc>
          <w:tcPr>
            <w:tcW w:w="0" w:type="auto"/>
            <w:tcBorders>
              <w:top w:val="single" w:sz="6" w:space="0" w:color="EDEDED"/>
              <w:left w:val="single" w:sz="6" w:space="0" w:color="EDEDED"/>
              <w:bottom w:val="single" w:sz="6" w:space="0" w:color="EDEDED"/>
              <w:right w:val="single" w:sz="6" w:space="0" w:color="EDEDED"/>
            </w:tcBorders>
            <w:shd w:val="clear" w:color="auto" w:fill="007FFF"/>
            <w:tcMar>
              <w:top w:w="270" w:type="dxa"/>
              <w:left w:w="270" w:type="dxa"/>
              <w:bottom w:w="270" w:type="dxa"/>
              <w:right w:w="270" w:type="dxa"/>
            </w:tcMar>
            <w:vAlign w:val="center"/>
            <w:hideMark/>
          </w:tcPr>
          <w:p w:rsidR="00557101" w:rsidRPr="00557101" w:rsidRDefault="00557101" w:rsidP="00557101">
            <w:pPr>
              <w:spacing w:after="315" w:line="240" w:lineRule="auto"/>
              <w:jc w:val="center"/>
              <w:rPr>
                <w:rFonts w:ascii="Times New Roman" w:eastAsia="Times New Roman" w:hAnsi="Times New Roman" w:cs="Times New Roman"/>
                <w:b/>
                <w:bCs/>
                <w:color w:val="FFFFFF"/>
                <w:sz w:val="24"/>
                <w:szCs w:val="24"/>
              </w:rPr>
            </w:pPr>
            <w:r w:rsidRPr="00557101">
              <w:rPr>
                <w:rFonts w:ascii="Times New Roman" w:eastAsia="Times New Roman" w:hAnsi="Times New Roman" w:cs="Times New Roman"/>
                <w:b/>
                <w:bCs/>
                <w:color w:val="FFFFFF"/>
                <w:sz w:val="24"/>
                <w:szCs w:val="24"/>
              </w:rPr>
              <w:lastRenderedPageBreak/>
              <w:t>Ubuntu Terminal Shortcuts</w:t>
            </w:r>
          </w:p>
        </w:tc>
        <w:tc>
          <w:tcPr>
            <w:tcW w:w="0" w:type="auto"/>
            <w:tcBorders>
              <w:top w:val="single" w:sz="6" w:space="0" w:color="EDEDED"/>
              <w:left w:val="single" w:sz="6" w:space="0" w:color="EDEDED"/>
              <w:bottom w:val="single" w:sz="6" w:space="0" w:color="EDEDED"/>
              <w:right w:val="single" w:sz="6" w:space="0" w:color="EDEDED"/>
            </w:tcBorders>
            <w:shd w:val="clear" w:color="auto" w:fill="007FFF"/>
            <w:tcMar>
              <w:top w:w="270" w:type="dxa"/>
              <w:left w:w="270" w:type="dxa"/>
              <w:bottom w:w="270" w:type="dxa"/>
              <w:right w:w="270" w:type="dxa"/>
            </w:tcMar>
            <w:vAlign w:val="center"/>
            <w:hideMark/>
          </w:tcPr>
          <w:p w:rsidR="00557101" w:rsidRPr="00557101" w:rsidRDefault="00557101" w:rsidP="00557101">
            <w:pPr>
              <w:spacing w:after="315" w:line="240" w:lineRule="auto"/>
              <w:jc w:val="center"/>
              <w:rPr>
                <w:rFonts w:ascii="Times New Roman" w:eastAsia="Times New Roman" w:hAnsi="Times New Roman" w:cs="Times New Roman"/>
                <w:b/>
                <w:bCs/>
                <w:color w:val="FFFFFF"/>
                <w:sz w:val="24"/>
                <w:szCs w:val="24"/>
              </w:rPr>
            </w:pPr>
            <w:r w:rsidRPr="00557101">
              <w:rPr>
                <w:rFonts w:ascii="Times New Roman" w:eastAsia="Times New Roman" w:hAnsi="Times New Roman" w:cs="Times New Roman"/>
                <w:b/>
                <w:bCs/>
                <w:color w:val="FFFFFF"/>
                <w:sz w:val="24"/>
                <w:szCs w:val="24"/>
              </w:rPr>
              <w:t>Function</w:t>
            </w:r>
          </w:p>
        </w:tc>
      </w:tr>
      <w:tr w:rsidR="00557101" w:rsidRPr="00557101" w:rsidTr="00557101">
        <w:tc>
          <w:tcPr>
            <w:tcW w:w="5190" w:type="dxa"/>
            <w:tcBorders>
              <w:top w:val="single" w:sz="6" w:space="0" w:color="EDEDED"/>
              <w:left w:val="single" w:sz="6" w:space="0" w:color="EDEDED"/>
              <w:bottom w:val="single" w:sz="6" w:space="0" w:color="EDEDED"/>
              <w:right w:val="single" w:sz="6" w:space="0" w:color="EDEDED"/>
            </w:tcBorders>
            <w:tcMar>
              <w:top w:w="150" w:type="dxa"/>
              <w:left w:w="150" w:type="dxa"/>
              <w:bottom w:w="150" w:type="dxa"/>
              <w:right w:w="150" w:type="dxa"/>
            </w:tcMar>
            <w:vAlign w:val="center"/>
            <w:hideMark/>
          </w:tcPr>
          <w:p w:rsidR="00557101" w:rsidRPr="00557101" w:rsidRDefault="00557101" w:rsidP="00557101">
            <w:pPr>
              <w:spacing w:after="315" w:line="240" w:lineRule="auto"/>
              <w:rPr>
                <w:rFonts w:ascii="Times New Roman" w:eastAsia="Times New Roman" w:hAnsi="Times New Roman" w:cs="Times New Roman"/>
                <w:sz w:val="24"/>
                <w:szCs w:val="24"/>
              </w:rPr>
            </w:pPr>
            <w:r w:rsidRPr="00557101">
              <w:rPr>
                <w:rFonts w:ascii="Times New Roman" w:eastAsia="Times New Roman" w:hAnsi="Times New Roman" w:cs="Times New Roman"/>
                <w:sz w:val="24"/>
                <w:szCs w:val="24"/>
              </w:rPr>
              <w:t>Ctrl + Shift + T</w:t>
            </w:r>
          </w:p>
        </w:tc>
        <w:tc>
          <w:tcPr>
            <w:tcW w:w="5175" w:type="dxa"/>
            <w:tcBorders>
              <w:top w:val="single" w:sz="6" w:space="0" w:color="EDEDED"/>
              <w:left w:val="single" w:sz="6" w:space="0" w:color="EDEDED"/>
              <w:bottom w:val="single" w:sz="6" w:space="0" w:color="EDEDED"/>
              <w:right w:val="single" w:sz="6" w:space="0" w:color="EDEDED"/>
            </w:tcBorders>
            <w:tcMar>
              <w:top w:w="150" w:type="dxa"/>
              <w:left w:w="150" w:type="dxa"/>
              <w:bottom w:w="150" w:type="dxa"/>
              <w:right w:w="150" w:type="dxa"/>
            </w:tcMar>
            <w:vAlign w:val="center"/>
            <w:hideMark/>
          </w:tcPr>
          <w:p w:rsidR="00557101" w:rsidRPr="00557101" w:rsidRDefault="00557101" w:rsidP="00557101">
            <w:pPr>
              <w:spacing w:after="315" w:line="240" w:lineRule="auto"/>
              <w:rPr>
                <w:rFonts w:ascii="Times New Roman" w:eastAsia="Times New Roman" w:hAnsi="Times New Roman" w:cs="Times New Roman"/>
                <w:sz w:val="24"/>
                <w:szCs w:val="24"/>
              </w:rPr>
            </w:pPr>
            <w:r w:rsidRPr="00557101">
              <w:rPr>
                <w:rFonts w:ascii="Times New Roman" w:eastAsia="Times New Roman" w:hAnsi="Times New Roman" w:cs="Times New Roman"/>
                <w:sz w:val="24"/>
                <w:szCs w:val="24"/>
              </w:rPr>
              <w:t>Open new tab on current terminal</w:t>
            </w:r>
          </w:p>
        </w:tc>
      </w:tr>
      <w:tr w:rsidR="00557101" w:rsidRPr="00557101" w:rsidTr="00557101">
        <w:tc>
          <w:tcPr>
            <w:tcW w:w="5190" w:type="dxa"/>
            <w:tcBorders>
              <w:top w:val="single" w:sz="6" w:space="0" w:color="EDEDED"/>
              <w:left w:val="single" w:sz="6" w:space="0" w:color="EDEDED"/>
              <w:bottom w:val="single" w:sz="6" w:space="0" w:color="EDEDED"/>
              <w:right w:val="single" w:sz="6" w:space="0" w:color="EDEDED"/>
            </w:tcBorders>
            <w:tcMar>
              <w:top w:w="150" w:type="dxa"/>
              <w:left w:w="150" w:type="dxa"/>
              <w:bottom w:w="150" w:type="dxa"/>
              <w:right w:w="150" w:type="dxa"/>
            </w:tcMar>
            <w:vAlign w:val="center"/>
            <w:hideMark/>
          </w:tcPr>
          <w:p w:rsidR="00557101" w:rsidRPr="00557101" w:rsidRDefault="00557101" w:rsidP="00557101">
            <w:pPr>
              <w:spacing w:after="315" w:line="240" w:lineRule="auto"/>
              <w:rPr>
                <w:rFonts w:ascii="Times New Roman" w:eastAsia="Times New Roman" w:hAnsi="Times New Roman" w:cs="Times New Roman"/>
                <w:sz w:val="24"/>
                <w:szCs w:val="24"/>
              </w:rPr>
            </w:pPr>
            <w:r w:rsidRPr="00557101">
              <w:rPr>
                <w:rFonts w:ascii="Times New Roman" w:eastAsia="Times New Roman" w:hAnsi="Times New Roman" w:cs="Times New Roman"/>
                <w:sz w:val="24"/>
                <w:szCs w:val="24"/>
              </w:rPr>
              <w:t>Ctrl + Shift + W</w:t>
            </w:r>
          </w:p>
        </w:tc>
        <w:tc>
          <w:tcPr>
            <w:tcW w:w="5175" w:type="dxa"/>
            <w:tcBorders>
              <w:top w:val="single" w:sz="6" w:space="0" w:color="EDEDED"/>
              <w:left w:val="single" w:sz="6" w:space="0" w:color="EDEDED"/>
              <w:bottom w:val="single" w:sz="6" w:space="0" w:color="EDEDED"/>
              <w:right w:val="single" w:sz="6" w:space="0" w:color="EDEDED"/>
            </w:tcBorders>
            <w:tcMar>
              <w:top w:w="150" w:type="dxa"/>
              <w:left w:w="150" w:type="dxa"/>
              <w:bottom w:w="150" w:type="dxa"/>
              <w:right w:w="150" w:type="dxa"/>
            </w:tcMar>
            <w:vAlign w:val="center"/>
            <w:hideMark/>
          </w:tcPr>
          <w:p w:rsidR="00557101" w:rsidRPr="00557101" w:rsidRDefault="00557101" w:rsidP="00557101">
            <w:pPr>
              <w:spacing w:after="315" w:line="240" w:lineRule="auto"/>
              <w:rPr>
                <w:rFonts w:ascii="Times New Roman" w:eastAsia="Times New Roman" w:hAnsi="Times New Roman" w:cs="Times New Roman"/>
                <w:sz w:val="24"/>
                <w:szCs w:val="24"/>
              </w:rPr>
            </w:pPr>
            <w:r w:rsidRPr="00557101">
              <w:rPr>
                <w:rFonts w:ascii="Times New Roman" w:eastAsia="Times New Roman" w:hAnsi="Times New Roman" w:cs="Times New Roman"/>
                <w:sz w:val="24"/>
                <w:szCs w:val="24"/>
              </w:rPr>
              <w:t>Close the current tab</w:t>
            </w:r>
          </w:p>
        </w:tc>
      </w:tr>
      <w:tr w:rsidR="00557101" w:rsidRPr="00557101" w:rsidTr="00557101">
        <w:tc>
          <w:tcPr>
            <w:tcW w:w="5190" w:type="dxa"/>
            <w:tcBorders>
              <w:top w:val="single" w:sz="6" w:space="0" w:color="EDEDED"/>
              <w:left w:val="single" w:sz="6" w:space="0" w:color="EDEDED"/>
              <w:bottom w:val="single" w:sz="6" w:space="0" w:color="EDEDED"/>
              <w:right w:val="single" w:sz="6" w:space="0" w:color="EDEDED"/>
            </w:tcBorders>
            <w:tcMar>
              <w:top w:w="150" w:type="dxa"/>
              <w:left w:w="150" w:type="dxa"/>
              <w:bottom w:w="150" w:type="dxa"/>
              <w:right w:w="150" w:type="dxa"/>
            </w:tcMar>
            <w:vAlign w:val="center"/>
            <w:hideMark/>
          </w:tcPr>
          <w:p w:rsidR="00557101" w:rsidRPr="00557101" w:rsidRDefault="00557101" w:rsidP="00557101">
            <w:pPr>
              <w:spacing w:after="315" w:line="240" w:lineRule="auto"/>
              <w:rPr>
                <w:rFonts w:ascii="Times New Roman" w:eastAsia="Times New Roman" w:hAnsi="Times New Roman" w:cs="Times New Roman"/>
                <w:sz w:val="24"/>
                <w:szCs w:val="24"/>
              </w:rPr>
            </w:pPr>
            <w:r w:rsidRPr="00557101">
              <w:rPr>
                <w:rFonts w:ascii="Times New Roman" w:eastAsia="Times New Roman" w:hAnsi="Times New Roman" w:cs="Times New Roman"/>
                <w:sz w:val="24"/>
                <w:szCs w:val="24"/>
              </w:rPr>
              <w:t>Ctrl + A</w:t>
            </w:r>
          </w:p>
        </w:tc>
        <w:tc>
          <w:tcPr>
            <w:tcW w:w="5175" w:type="dxa"/>
            <w:tcBorders>
              <w:top w:val="single" w:sz="6" w:space="0" w:color="EDEDED"/>
              <w:left w:val="single" w:sz="6" w:space="0" w:color="EDEDED"/>
              <w:bottom w:val="single" w:sz="6" w:space="0" w:color="EDEDED"/>
              <w:right w:val="single" w:sz="6" w:space="0" w:color="EDEDED"/>
            </w:tcBorders>
            <w:tcMar>
              <w:top w:w="150" w:type="dxa"/>
              <w:left w:w="150" w:type="dxa"/>
              <w:bottom w:w="150" w:type="dxa"/>
              <w:right w:w="150" w:type="dxa"/>
            </w:tcMar>
            <w:vAlign w:val="center"/>
            <w:hideMark/>
          </w:tcPr>
          <w:p w:rsidR="00557101" w:rsidRPr="00557101" w:rsidRDefault="00557101" w:rsidP="00557101">
            <w:pPr>
              <w:spacing w:after="315" w:line="240" w:lineRule="auto"/>
              <w:rPr>
                <w:rFonts w:ascii="Times New Roman" w:eastAsia="Times New Roman" w:hAnsi="Times New Roman" w:cs="Times New Roman"/>
                <w:sz w:val="24"/>
                <w:szCs w:val="24"/>
              </w:rPr>
            </w:pPr>
            <w:r w:rsidRPr="00557101">
              <w:rPr>
                <w:rFonts w:ascii="Times New Roman" w:eastAsia="Times New Roman" w:hAnsi="Times New Roman" w:cs="Times New Roman"/>
                <w:sz w:val="24"/>
                <w:szCs w:val="24"/>
              </w:rPr>
              <w:t>Move cursor to beginning of line</w:t>
            </w:r>
          </w:p>
        </w:tc>
      </w:tr>
      <w:tr w:rsidR="00557101" w:rsidRPr="00557101" w:rsidTr="00557101">
        <w:tc>
          <w:tcPr>
            <w:tcW w:w="5190" w:type="dxa"/>
            <w:tcBorders>
              <w:top w:val="single" w:sz="6" w:space="0" w:color="EDEDED"/>
              <w:left w:val="single" w:sz="6" w:space="0" w:color="EDEDED"/>
              <w:bottom w:val="single" w:sz="6" w:space="0" w:color="EDEDED"/>
              <w:right w:val="single" w:sz="6" w:space="0" w:color="EDEDED"/>
            </w:tcBorders>
            <w:tcMar>
              <w:top w:w="150" w:type="dxa"/>
              <w:left w:w="150" w:type="dxa"/>
              <w:bottom w:w="150" w:type="dxa"/>
              <w:right w:w="150" w:type="dxa"/>
            </w:tcMar>
            <w:vAlign w:val="center"/>
            <w:hideMark/>
          </w:tcPr>
          <w:p w:rsidR="00557101" w:rsidRPr="00557101" w:rsidRDefault="00557101" w:rsidP="00557101">
            <w:pPr>
              <w:spacing w:after="315" w:line="240" w:lineRule="auto"/>
              <w:rPr>
                <w:rFonts w:ascii="Times New Roman" w:eastAsia="Times New Roman" w:hAnsi="Times New Roman" w:cs="Times New Roman"/>
                <w:sz w:val="24"/>
                <w:szCs w:val="24"/>
              </w:rPr>
            </w:pPr>
            <w:r w:rsidRPr="00557101">
              <w:rPr>
                <w:rFonts w:ascii="Times New Roman" w:eastAsia="Times New Roman" w:hAnsi="Times New Roman" w:cs="Times New Roman"/>
                <w:sz w:val="24"/>
                <w:szCs w:val="24"/>
              </w:rPr>
              <w:t>Ctrl + E</w:t>
            </w:r>
          </w:p>
        </w:tc>
        <w:tc>
          <w:tcPr>
            <w:tcW w:w="5175" w:type="dxa"/>
            <w:tcBorders>
              <w:top w:val="single" w:sz="6" w:space="0" w:color="EDEDED"/>
              <w:left w:val="single" w:sz="6" w:space="0" w:color="EDEDED"/>
              <w:bottom w:val="single" w:sz="6" w:space="0" w:color="EDEDED"/>
              <w:right w:val="single" w:sz="6" w:space="0" w:color="EDEDED"/>
            </w:tcBorders>
            <w:tcMar>
              <w:top w:w="150" w:type="dxa"/>
              <w:left w:w="150" w:type="dxa"/>
              <w:bottom w:w="150" w:type="dxa"/>
              <w:right w:w="150" w:type="dxa"/>
            </w:tcMar>
            <w:vAlign w:val="center"/>
            <w:hideMark/>
          </w:tcPr>
          <w:p w:rsidR="00557101" w:rsidRPr="00557101" w:rsidRDefault="00557101" w:rsidP="00557101">
            <w:pPr>
              <w:spacing w:after="315" w:line="240" w:lineRule="auto"/>
              <w:rPr>
                <w:rFonts w:ascii="Times New Roman" w:eastAsia="Times New Roman" w:hAnsi="Times New Roman" w:cs="Times New Roman"/>
                <w:sz w:val="24"/>
                <w:szCs w:val="24"/>
              </w:rPr>
            </w:pPr>
            <w:r w:rsidRPr="00557101">
              <w:rPr>
                <w:rFonts w:ascii="Times New Roman" w:eastAsia="Times New Roman" w:hAnsi="Times New Roman" w:cs="Times New Roman"/>
                <w:sz w:val="24"/>
                <w:szCs w:val="24"/>
              </w:rPr>
              <w:t>Move cursor to end of line</w:t>
            </w:r>
          </w:p>
        </w:tc>
      </w:tr>
      <w:tr w:rsidR="00557101" w:rsidRPr="00557101" w:rsidTr="00557101">
        <w:tc>
          <w:tcPr>
            <w:tcW w:w="5190" w:type="dxa"/>
            <w:tcBorders>
              <w:top w:val="single" w:sz="6" w:space="0" w:color="EDEDED"/>
              <w:left w:val="single" w:sz="6" w:space="0" w:color="EDEDED"/>
              <w:bottom w:val="single" w:sz="6" w:space="0" w:color="EDEDED"/>
              <w:right w:val="single" w:sz="6" w:space="0" w:color="EDEDED"/>
            </w:tcBorders>
            <w:tcMar>
              <w:top w:w="150" w:type="dxa"/>
              <w:left w:w="150" w:type="dxa"/>
              <w:bottom w:w="150" w:type="dxa"/>
              <w:right w:w="150" w:type="dxa"/>
            </w:tcMar>
            <w:vAlign w:val="center"/>
            <w:hideMark/>
          </w:tcPr>
          <w:p w:rsidR="00557101" w:rsidRPr="00557101" w:rsidRDefault="00557101" w:rsidP="00557101">
            <w:pPr>
              <w:spacing w:after="315" w:line="240" w:lineRule="auto"/>
              <w:rPr>
                <w:rFonts w:ascii="Times New Roman" w:eastAsia="Times New Roman" w:hAnsi="Times New Roman" w:cs="Times New Roman"/>
                <w:sz w:val="24"/>
                <w:szCs w:val="24"/>
              </w:rPr>
            </w:pPr>
            <w:r w:rsidRPr="00557101">
              <w:rPr>
                <w:rFonts w:ascii="Times New Roman" w:eastAsia="Times New Roman" w:hAnsi="Times New Roman" w:cs="Times New Roman"/>
                <w:sz w:val="24"/>
                <w:szCs w:val="24"/>
              </w:rPr>
              <w:t>Ctrl + U</w:t>
            </w:r>
          </w:p>
        </w:tc>
        <w:tc>
          <w:tcPr>
            <w:tcW w:w="5175" w:type="dxa"/>
            <w:tcBorders>
              <w:top w:val="single" w:sz="6" w:space="0" w:color="EDEDED"/>
              <w:left w:val="single" w:sz="6" w:space="0" w:color="EDEDED"/>
              <w:bottom w:val="single" w:sz="6" w:space="0" w:color="EDEDED"/>
              <w:right w:val="single" w:sz="6" w:space="0" w:color="EDEDED"/>
            </w:tcBorders>
            <w:tcMar>
              <w:top w:w="150" w:type="dxa"/>
              <w:left w:w="150" w:type="dxa"/>
              <w:bottom w:w="150" w:type="dxa"/>
              <w:right w:w="150" w:type="dxa"/>
            </w:tcMar>
            <w:vAlign w:val="center"/>
            <w:hideMark/>
          </w:tcPr>
          <w:p w:rsidR="00557101" w:rsidRPr="00557101" w:rsidRDefault="00557101" w:rsidP="00557101">
            <w:pPr>
              <w:spacing w:after="315" w:line="240" w:lineRule="auto"/>
              <w:rPr>
                <w:rFonts w:ascii="Times New Roman" w:eastAsia="Times New Roman" w:hAnsi="Times New Roman" w:cs="Times New Roman"/>
                <w:sz w:val="24"/>
                <w:szCs w:val="24"/>
              </w:rPr>
            </w:pPr>
            <w:r w:rsidRPr="00557101">
              <w:rPr>
                <w:rFonts w:ascii="Times New Roman" w:eastAsia="Times New Roman" w:hAnsi="Times New Roman" w:cs="Times New Roman"/>
                <w:sz w:val="24"/>
                <w:szCs w:val="24"/>
              </w:rPr>
              <w:t>Clears the entire current line</w:t>
            </w:r>
          </w:p>
        </w:tc>
      </w:tr>
      <w:tr w:rsidR="00557101" w:rsidRPr="00557101" w:rsidTr="00557101">
        <w:tc>
          <w:tcPr>
            <w:tcW w:w="5190" w:type="dxa"/>
            <w:tcBorders>
              <w:top w:val="single" w:sz="6" w:space="0" w:color="EDEDED"/>
              <w:left w:val="single" w:sz="6" w:space="0" w:color="EDEDED"/>
              <w:bottom w:val="single" w:sz="6" w:space="0" w:color="EDEDED"/>
              <w:right w:val="single" w:sz="6" w:space="0" w:color="EDEDED"/>
            </w:tcBorders>
            <w:tcMar>
              <w:top w:w="150" w:type="dxa"/>
              <w:left w:w="150" w:type="dxa"/>
              <w:bottom w:w="150" w:type="dxa"/>
              <w:right w:w="150" w:type="dxa"/>
            </w:tcMar>
            <w:vAlign w:val="center"/>
            <w:hideMark/>
          </w:tcPr>
          <w:p w:rsidR="00557101" w:rsidRPr="00557101" w:rsidRDefault="00557101" w:rsidP="00557101">
            <w:pPr>
              <w:spacing w:after="315" w:line="240" w:lineRule="auto"/>
              <w:rPr>
                <w:rFonts w:ascii="Times New Roman" w:eastAsia="Times New Roman" w:hAnsi="Times New Roman" w:cs="Times New Roman"/>
                <w:sz w:val="24"/>
                <w:szCs w:val="24"/>
              </w:rPr>
            </w:pPr>
            <w:r w:rsidRPr="00557101">
              <w:rPr>
                <w:rFonts w:ascii="Times New Roman" w:eastAsia="Times New Roman" w:hAnsi="Times New Roman" w:cs="Times New Roman"/>
                <w:sz w:val="24"/>
                <w:szCs w:val="24"/>
              </w:rPr>
              <w:t>Ctrl + K</w:t>
            </w:r>
          </w:p>
        </w:tc>
        <w:tc>
          <w:tcPr>
            <w:tcW w:w="5175" w:type="dxa"/>
            <w:tcBorders>
              <w:top w:val="single" w:sz="6" w:space="0" w:color="EDEDED"/>
              <w:left w:val="single" w:sz="6" w:space="0" w:color="EDEDED"/>
              <w:bottom w:val="single" w:sz="6" w:space="0" w:color="EDEDED"/>
              <w:right w:val="single" w:sz="6" w:space="0" w:color="EDEDED"/>
            </w:tcBorders>
            <w:tcMar>
              <w:top w:w="150" w:type="dxa"/>
              <w:left w:w="150" w:type="dxa"/>
              <w:bottom w:w="150" w:type="dxa"/>
              <w:right w:w="150" w:type="dxa"/>
            </w:tcMar>
            <w:vAlign w:val="center"/>
            <w:hideMark/>
          </w:tcPr>
          <w:p w:rsidR="00557101" w:rsidRPr="00557101" w:rsidRDefault="00557101" w:rsidP="00557101">
            <w:pPr>
              <w:spacing w:after="315" w:line="240" w:lineRule="auto"/>
              <w:rPr>
                <w:rFonts w:ascii="Times New Roman" w:eastAsia="Times New Roman" w:hAnsi="Times New Roman" w:cs="Times New Roman"/>
                <w:sz w:val="24"/>
                <w:szCs w:val="24"/>
              </w:rPr>
            </w:pPr>
            <w:r w:rsidRPr="00557101">
              <w:rPr>
                <w:rFonts w:ascii="Times New Roman" w:eastAsia="Times New Roman" w:hAnsi="Times New Roman" w:cs="Times New Roman"/>
                <w:sz w:val="24"/>
                <w:szCs w:val="24"/>
              </w:rPr>
              <w:t>Clears the command from the cursor right</w:t>
            </w:r>
          </w:p>
        </w:tc>
      </w:tr>
      <w:tr w:rsidR="00557101" w:rsidRPr="00557101" w:rsidTr="00557101">
        <w:tc>
          <w:tcPr>
            <w:tcW w:w="5190" w:type="dxa"/>
            <w:tcBorders>
              <w:top w:val="single" w:sz="6" w:space="0" w:color="EDEDED"/>
              <w:left w:val="single" w:sz="6" w:space="0" w:color="EDEDED"/>
              <w:bottom w:val="single" w:sz="6" w:space="0" w:color="EDEDED"/>
              <w:right w:val="single" w:sz="6" w:space="0" w:color="EDEDED"/>
            </w:tcBorders>
            <w:tcMar>
              <w:top w:w="150" w:type="dxa"/>
              <w:left w:w="150" w:type="dxa"/>
              <w:bottom w:w="150" w:type="dxa"/>
              <w:right w:w="150" w:type="dxa"/>
            </w:tcMar>
            <w:vAlign w:val="center"/>
            <w:hideMark/>
          </w:tcPr>
          <w:p w:rsidR="00557101" w:rsidRPr="00557101" w:rsidRDefault="00557101" w:rsidP="00557101">
            <w:pPr>
              <w:spacing w:after="315" w:line="240" w:lineRule="auto"/>
              <w:rPr>
                <w:rFonts w:ascii="Times New Roman" w:eastAsia="Times New Roman" w:hAnsi="Times New Roman" w:cs="Times New Roman"/>
                <w:sz w:val="24"/>
                <w:szCs w:val="24"/>
              </w:rPr>
            </w:pPr>
            <w:r w:rsidRPr="00557101">
              <w:rPr>
                <w:rFonts w:ascii="Times New Roman" w:eastAsia="Times New Roman" w:hAnsi="Times New Roman" w:cs="Times New Roman"/>
                <w:sz w:val="24"/>
                <w:szCs w:val="24"/>
              </w:rPr>
              <w:t>Ctrl + W</w:t>
            </w:r>
          </w:p>
        </w:tc>
        <w:tc>
          <w:tcPr>
            <w:tcW w:w="5175" w:type="dxa"/>
            <w:tcBorders>
              <w:top w:val="single" w:sz="6" w:space="0" w:color="EDEDED"/>
              <w:left w:val="single" w:sz="6" w:space="0" w:color="EDEDED"/>
              <w:bottom w:val="single" w:sz="6" w:space="0" w:color="EDEDED"/>
              <w:right w:val="single" w:sz="6" w:space="0" w:color="EDEDED"/>
            </w:tcBorders>
            <w:tcMar>
              <w:top w:w="150" w:type="dxa"/>
              <w:left w:w="150" w:type="dxa"/>
              <w:bottom w:w="150" w:type="dxa"/>
              <w:right w:w="150" w:type="dxa"/>
            </w:tcMar>
            <w:vAlign w:val="center"/>
            <w:hideMark/>
          </w:tcPr>
          <w:p w:rsidR="00557101" w:rsidRPr="00557101" w:rsidRDefault="00557101" w:rsidP="00557101">
            <w:pPr>
              <w:spacing w:after="315" w:line="240" w:lineRule="auto"/>
              <w:rPr>
                <w:rFonts w:ascii="Times New Roman" w:eastAsia="Times New Roman" w:hAnsi="Times New Roman" w:cs="Times New Roman"/>
                <w:sz w:val="24"/>
                <w:szCs w:val="24"/>
              </w:rPr>
            </w:pPr>
            <w:r w:rsidRPr="00557101">
              <w:rPr>
                <w:rFonts w:ascii="Times New Roman" w:eastAsia="Times New Roman" w:hAnsi="Times New Roman" w:cs="Times New Roman"/>
                <w:sz w:val="24"/>
                <w:szCs w:val="24"/>
              </w:rPr>
              <w:t>Delete the word before the cursor</w:t>
            </w:r>
          </w:p>
        </w:tc>
      </w:tr>
      <w:tr w:rsidR="00557101" w:rsidRPr="00557101" w:rsidTr="00557101">
        <w:tc>
          <w:tcPr>
            <w:tcW w:w="5190" w:type="dxa"/>
            <w:tcBorders>
              <w:top w:val="single" w:sz="6" w:space="0" w:color="EDEDED"/>
              <w:left w:val="single" w:sz="6" w:space="0" w:color="EDEDED"/>
              <w:bottom w:val="single" w:sz="6" w:space="0" w:color="EDEDED"/>
              <w:right w:val="single" w:sz="6" w:space="0" w:color="EDEDED"/>
            </w:tcBorders>
            <w:tcMar>
              <w:top w:w="150" w:type="dxa"/>
              <w:left w:w="150" w:type="dxa"/>
              <w:bottom w:w="150" w:type="dxa"/>
              <w:right w:w="150" w:type="dxa"/>
            </w:tcMar>
            <w:vAlign w:val="center"/>
            <w:hideMark/>
          </w:tcPr>
          <w:p w:rsidR="00557101" w:rsidRPr="00557101" w:rsidRDefault="00557101" w:rsidP="00557101">
            <w:pPr>
              <w:spacing w:after="315" w:line="240" w:lineRule="auto"/>
              <w:rPr>
                <w:rFonts w:ascii="Times New Roman" w:eastAsia="Times New Roman" w:hAnsi="Times New Roman" w:cs="Times New Roman"/>
                <w:sz w:val="24"/>
                <w:szCs w:val="24"/>
              </w:rPr>
            </w:pPr>
            <w:r w:rsidRPr="00557101">
              <w:rPr>
                <w:rFonts w:ascii="Times New Roman" w:eastAsia="Times New Roman" w:hAnsi="Times New Roman" w:cs="Times New Roman"/>
                <w:sz w:val="24"/>
                <w:szCs w:val="24"/>
              </w:rPr>
              <w:t>Ctrl + R</w:t>
            </w:r>
          </w:p>
        </w:tc>
        <w:tc>
          <w:tcPr>
            <w:tcW w:w="5175" w:type="dxa"/>
            <w:tcBorders>
              <w:top w:val="single" w:sz="6" w:space="0" w:color="EDEDED"/>
              <w:left w:val="single" w:sz="6" w:space="0" w:color="EDEDED"/>
              <w:bottom w:val="single" w:sz="6" w:space="0" w:color="EDEDED"/>
              <w:right w:val="single" w:sz="6" w:space="0" w:color="EDEDED"/>
            </w:tcBorders>
            <w:tcMar>
              <w:top w:w="150" w:type="dxa"/>
              <w:left w:w="150" w:type="dxa"/>
              <w:bottom w:w="150" w:type="dxa"/>
              <w:right w:w="150" w:type="dxa"/>
            </w:tcMar>
            <w:vAlign w:val="center"/>
            <w:hideMark/>
          </w:tcPr>
          <w:p w:rsidR="00557101" w:rsidRPr="00557101" w:rsidRDefault="00557101" w:rsidP="00557101">
            <w:pPr>
              <w:spacing w:after="315" w:line="240" w:lineRule="auto"/>
              <w:rPr>
                <w:rFonts w:ascii="Times New Roman" w:eastAsia="Times New Roman" w:hAnsi="Times New Roman" w:cs="Times New Roman"/>
                <w:sz w:val="24"/>
                <w:szCs w:val="24"/>
              </w:rPr>
            </w:pPr>
            <w:r w:rsidRPr="00557101">
              <w:rPr>
                <w:rFonts w:ascii="Times New Roman" w:eastAsia="Times New Roman" w:hAnsi="Times New Roman" w:cs="Times New Roman"/>
                <w:sz w:val="24"/>
                <w:szCs w:val="24"/>
              </w:rPr>
              <w:t>Allows you to search your history for commands matching what you have typed</w:t>
            </w:r>
          </w:p>
        </w:tc>
      </w:tr>
      <w:tr w:rsidR="00557101" w:rsidRPr="00557101" w:rsidTr="00557101">
        <w:tc>
          <w:tcPr>
            <w:tcW w:w="5190" w:type="dxa"/>
            <w:tcBorders>
              <w:top w:val="single" w:sz="6" w:space="0" w:color="EDEDED"/>
              <w:left w:val="single" w:sz="6" w:space="0" w:color="EDEDED"/>
              <w:bottom w:val="single" w:sz="6" w:space="0" w:color="EDEDED"/>
              <w:right w:val="single" w:sz="6" w:space="0" w:color="EDEDED"/>
            </w:tcBorders>
            <w:tcMar>
              <w:top w:w="150" w:type="dxa"/>
              <w:left w:w="150" w:type="dxa"/>
              <w:bottom w:w="150" w:type="dxa"/>
              <w:right w:w="150" w:type="dxa"/>
            </w:tcMar>
            <w:vAlign w:val="center"/>
            <w:hideMark/>
          </w:tcPr>
          <w:p w:rsidR="00557101" w:rsidRPr="00557101" w:rsidRDefault="00557101" w:rsidP="00557101">
            <w:pPr>
              <w:spacing w:after="315" w:line="240" w:lineRule="auto"/>
              <w:rPr>
                <w:rFonts w:ascii="Times New Roman" w:eastAsia="Times New Roman" w:hAnsi="Times New Roman" w:cs="Times New Roman"/>
                <w:sz w:val="24"/>
                <w:szCs w:val="24"/>
              </w:rPr>
            </w:pPr>
            <w:r w:rsidRPr="00557101">
              <w:rPr>
                <w:rFonts w:ascii="Times New Roman" w:eastAsia="Times New Roman" w:hAnsi="Times New Roman" w:cs="Times New Roman"/>
                <w:sz w:val="24"/>
                <w:szCs w:val="24"/>
              </w:rPr>
              <w:t>Ctrl + C</w:t>
            </w:r>
          </w:p>
        </w:tc>
        <w:tc>
          <w:tcPr>
            <w:tcW w:w="5175" w:type="dxa"/>
            <w:tcBorders>
              <w:top w:val="single" w:sz="6" w:space="0" w:color="EDEDED"/>
              <w:left w:val="single" w:sz="6" w:space="0" w:color="EDEDED"/>
              <w:bottom w:val="single" w:sz="6" w:space="0" w:color="EDEDED"/>
              <w:right w:val="single" w:sz="6" w:space="0" w:color="EDEDED"/>
            </w:tcBorders>
            <w:tcMar>
              <w:top w:w="150" w:type="dxa"/>
              <w:left w:w="150" w:type="dxa"/>
              <w:bottom w:w="150" w:type="dxa"/>
              <w:right w:w="150" w:type="dxa"/>
            </w:tcMar>
            <w:vAlign w:val="center"/>
            <w:hideMark/>
          </w:tcPr>
          <w:p w:rsidR="00557101" w:rsidRPr="00557101" w:rsidRDefault="00557101" w:rsidP="00557101">
            <w:pPr>
              <w:spacing w:after="315" w:line="240" w:lineRule="auto"/>
              <w:rPr>
                <w:rFonts w:ascii="Times New Roman" w:eastAsia="Times New Roman" w:hAnsi="Times New Roman" w:cs="Times New Roman"/>
                <w:sz w:val="24"/>
                <w:szCs w:val="24"/>
              </w:rPr>
            </w:pPr>
            <w:r w:rsidRPr="00557101">
              <w:rPr>
                <w:rFonts w:ascii="Times New Roman" w:eastAsia="Times New Roman" w:hAnsi="Times New Roman" w:cs="Times New Roman"/>
                <w:sz w:val="24"/>
                <w:szCs w:val="24"/>
              </w:rPr>
              <w:t>Kill the current process</w:t>
            </w:r>
          </w:p>
        </w:tc>
      </w:tr>
      <w:tr w:rsidR="00557101" w:rsidRPr="00557101" w:rsidTr="00557101">
        <w:tc>
          <w:tcPr>
            <w:tcW w:w="5190" w:type="dxa"/>
            <w:tcBorders>
              <w:top w:val="single" w:sz="6" w:space="0" w:color="EDEDED"/>
              <w:left w:val="single" w:sz="6" w:space="0" w:color="EDEDED"/>
              <w:bottom w:val="single" w:sz="6" w:space="0" w:color="EDEDED"/>
              <w:right w:val="single" w:sz="6" w:space="0" w:color="EDEDED"/>
            </w:tcBorders>
            <w:tcMar>
              <w:top w:w="150" w:type="dxa"/>
              <w:left w:w="150" w:type="dxa"/>
              <w:bottom w:w="150" w:type="dxa"/>
              <w:right w:w="150" w:type="dxa"/>
            </w:tcMar>
            <w:vAlign w:val="center"/>
            <w:hideMark/>
          </w:tcPr>
          <w:p w:rsidR="00557101" w:rsidRPr="00557101" w:rsidRDefault="00557101" w:rsidP="00557101">
            <w:pPr>
              <w:spacing w:after="315" w:line="240" w:lineRule="auto"/>
              <w:rPr>
                <w:rFonts w:ascii="Times New Roman" w:eastAsia="Times New Roman" w:hAnsi="Times New Roman" w:cs="Times New Roman"/>
                <w:sz w:val="24"/>
                <w:szCs w:val="24"/>
              </w:rPr>
            </w:pPr>
            <w:r w:rsidRPr="00557101">
              <w:rPr>
                <w:rFonts w:ascii="Times New Roman" w:eastAsia="Times New Roman" w:hAnsi="Times New Roman" w:cs="Times New Roman"/>
                <w:sz w:val="24"/>
                <w:szCs w:val="24"/>
              </w:rPr>
              <w:t>Ctrl + Z</w:t>
            </w:r>
          </w:p>
        </w:tc>
        <w:tc>
          <w:tcPr>
            <w:tcW w:w="5175" w:type="dxa"/>
            <w:tcBorders>
              <w:top w:val="single" w:sz="6" w:space="0" w:color="EDEDED"/>
              <w:left w:val="single" w:sz="6" w:space="0" w:color="EDEDED"/>
              <w:bottom w:val="single" w:sz="6" w:space="0" w:color="EDEDED"/>
              <w:right w:val="single" w:sz="6" w:space="0" w:color="EDEDED"/>
            </w:tcBorders>
            <w:tcMar>
              <w:top w:w="150" w:type="dxa"/>
              <w:left w:w="150" w:type="dxa"/>
              <w:bottom w:w="150" w:type="dxa"/>
              <w:right w:w="150" w:type="dxa"/>
            </w:tcMar>
            <w:vAlign w:val="center"/>
            <w:hideMark/>
          </w:tcPr>
          <w:p w:rsidR="00557101" w:rsidRPr="00557101" w:rsidRDefault="00557101" w:rsidP="00557101">
            <w:pPr>
              <w:spacing w:after="315" w:line="240" w:lineRule="auto"/>
              <w:rPr>
                <w:rFonts w:ascii="Times New Roman" w:eastAsia="Times New Roman" w:hAnsi="Times New Roman" w:cs="Times New Roman"/>
                <w:sz w:val="24"/>
                <w:szCs w:val="24"/>
              </w:rPr>
            </w:pPr>
            <w:r w:rsidRPr="00557101">
              <w:rPr>
                <w:rFonts w:ascii="Times New Roman" w:eastAsia="Times New Roman" w:hAnsi="Times New Roman" w:cs="Times New Roman"/>
                <w:sz w:val="24"/>
                <w:szCs w:val="24"/>
              </w:rPr>
              <w:t>Suspend the current process by sending the signal SIGSTOP</w:t>
            </w:r>
          </w:p>
        </w:tc>
      </w:tr>
      <w:tr w:rsidR="00557101" w:rsidRPr="00557101" w:rsidTr="00557101">
        <w:tc>
          <w:tcPr>
            <w:tcW w:w="5190" w:type="dxa"/>
            <w:tcBorders>
              <w:top w:val="single" w:sz="6" w:space="0" w:color="EDEDED"/>
              <w:left w:val="single" w:sz="6" w:space="0" w:color="EDEDED"/>
              <w:bottom w:val="single" w:sz="6" w:space="0" w:color="EDEDED"/>
              <w:right w:val="single" w:sz="6" w:space="0" w:color="EDEDED"/>
            </w:tcBorders>
            <w:tcMar>
              <w:top w:w="150" w:type="dxa"/>
              <w:left w:w="150" w:type="dxa"/>
              <w:bottom w:w="150" w:type="dxa"/>
              <w:right w:w="150" w:type="dxa"/>
            </w:tcMar>
            <w:vAlign w:val="center"/>
            <w:hideMark/>
          </w:tcPr>
          <w:p w:rsidR="00557101" w:rsidRPr="00557101" w:rsidRDefault="00557101" w:rsidP="00557101">
            <w:pPr>
              <w:spacing w:after="315" w:line="240" w:lineRule="auto"/>
              <w:rPr>
                <w:rFonts w:ascii="Times New Roman" w:eastAsia="Times New Roman" w:hAnsi="Times New Roman" w:cs="Times New Roman"/>
                <w:sz w:val="24"/>
                <w:szCs w:val="24"/>
              </w:rPr>
            </w:pPr>
            <w:r w:rsidRPr="00557101">
              <w:rPr>
                <w:rFonts w:ascii="Times New Roman" w:eastAsia="Times New Roman" w:hAnsi="Times New Roman" w:cs="Times New Roman"/>
                <w:sz w:val="24"/>
                <w:szCs w:val="24"/>
              </w:rPr>
              <w:t>Ctrl + L</w:t>
            </w:r>
          </w:p>
        </w:tc>
        <w:tc>
          <w:tcPr>
            <w:tcW w:w="5175" w:type="dxa"/>
            <w:tcBorders>
              <w:top w:val="single" w:sz="6" w:space="0" w:color="EDEDED"/>
              <w:left w:val="single" w:sz="6" w:space="0" w:color="EDEDED"/>
              <w:bottom w:val="single" w:sz="6" w:space="0" w:color="EDEDED"/>
              <w:right w:val="single" w:sz="6" w:space="0" w:color="EDEDED"/>
            </w:tcBorders>
            <w:tcMar>
              <w:top w:w="150" w:type="dxa"/>
              <w:left w:w="150" w:type="dxa"/>
              <w:bottom w:w="150" w:type="dxa"/>
              <w:right w:w="150" w:type="dxa"/>
            </w:tcMar>
            <w:vAlign w:val="center"/>
            <w:hideMark/>
          </w:tcPr>
          <w:p w:rsidR="00557101" w:rsidRPr="00557101" w:rsidRDefault="00557101" w:rsidP="00557101">
            <w:pPr>
              <w:spacing w:after="315" w:line="240" w:lineRule="auto"/>
              <w:rPr>
                <w:rFonts w:ascii="Times New Roman" w:eastAsia="Times New Roman" w:hAnsi="Times New Roman" w:cs="Times New Roman"/>
                <w:sz w:val="24"/>
                <w:szCs w:val="24"/>
              </w:rPr>
            </w:pPr>
            <w:r w:rsidRPr="00557101">
              <w:rPr>
                <w:rFonts w:ascii="Times New Roman" w:eastAsia="Times New Roman" w:hAnsi="Times New Roman" w:cs="Times New Roman"/>
                <w:sz w:val="24"/>
                <w:szCs w:val="24"/>
              </w:rPr>
              <w:t>Clears the terminal output</w:t>
            </w:r>
          </w:p>
        </w:tc>
      </w:tr>
      <w:tr w:rsidR="00557101" w:rsidRPr="00557101" w:rsidTr="00557101">
        <w:tc>
          <w:tcPr>
            <w:tcW w:w="5190" w:type="dxa"/>
            <w:tcBorders>
              <w:top w:val="single" w:sz="6" w:space="0" w:color="EDEDED"/>
              <w:left w:val="single" w:sz="6" w:space="0" w:color="EDEDED"/>
              <w:bottom w:val="single" w:sz="6" w:space="0" w:color="EDEDED"/>
              <w:right w:val="single" w:sz="6" w:space="0" w:color="EDEDED"/>
            </w:tcBorders>
            <w:tcMar>
              <w:top w:w="150" w:type="dxa"/>
              <w:left w:w="150" w:type="dxa"/>
              <w:bottom w:w="150" w:type="dxa"/>
              <w:right w:w="150" w:type="dxa"/>
            </w:tcMar>
            <w:vAlign w:val="center"/>
            <w:hideMark/>
          </w:tcPr>
          <w:p w:rsidR="00557101" w:rsidRPr="00557101" w:rsidRDefault="00557101" w:rsidP="00557101">
            <w:pPr>
              <w:spacing w:after="315" w:line="240" w:lineRule="auto"/>
              <w:rPr>
                <w:rFonts w:ascii="Times New Roman" w:eastAsia="Times New Roman" w:hAnsi="Times New Roman" w:cs="Times New Roman"/>
                <w:sz w:val="24"/>
                <w:szCs w:val="24"/>
              </w:rPr>
            </w:pPr>
            <w:r w:rsidRPr="00557101">
              <w:rPr>
                <w:rFonts w:ascii="Times New Roman" w:eastAsia="Times New Roman" w:hAnsi="Times New Roman" w:cs="Times New Roman"/>
                <w:sz w:val="24"/>
                <w:szCs w:val="24"/>
              </w:rPr>
              <w:t>Alt + F</w:t>
            </w:r>
          </w:p>
        </w:tc>
        <w:tc>
          <w:tcPr>
            <w:tcW w:w="5175" w:type="dxa"/>
            <w:tcBorders>
              <w:top w:val="single" w:sz="6" w:space="0" w:color="EDEDED"/>
              <w:left w:val="single" w:sz="6" w:space="0" w:color="EDEDED"/>
              <w:bottom w:val="single" w:sz="6" w:space="0" w:color="EDEDED"/>
              <w:right w:val="single" w:sz="6" w:space="0" w:color="EDEDED"/>
            </w:tcBorders>
            <w:tcMar>
              <w:top w:w="150" w:type="dxa"/>
              <w:left w:w="150" w:type="dxa"/>
              <w:bottom w:w="150" w:type="dxa"/>
              <w:right w:w="150" w:type="dxa"/>
            </w:tcMar>
            <w:vAlign w:val="center"/>
            <w:hideMark/>
          </w:tcPr>
          <w:p w:rsidR="00557101" w:rsidRPr="00557101" w:rsidRDefault="00557101" w:rsidP="00557101">
            <w:pPr>
              <w:spacing w:after="315" w:line="240" w:lineRule="auto"/>
              <w:rPr>
                <w:rFonts w:ascii="Times New Roman" w:eastAsia="Times New Roman" w:hAnsi="Times New Roman" w:cs="Times New Roman"/>
                <w:sz w:val="24"/>
                <w:szCs w:val="24"/>
              </w:rPr>
            </w:pPr>
            <w:r w:rsidRPr="00557101">
              <w:rPr>
                <w:rFonts w:ascii="Times New Roman" w:eastAsia="Times New Roman" w:hAnsi="Times New Roman" w:cs="Times New Roman"/>
                <w:sz w:val="24"/>
                <w:szCs w:val="24"/>
              </w:rPr>
              <w:t>Move forward one word</w:t>
            </w:r>
          </w:p>
        </w:tc>
      </w:tr>
      <w:tr w:rsidR="00557101" w:rsidRPr="00557101" w:rsidTr="00557101">
        <w:tc>
          <w:tcPr>
            <w:tcW w:w="5190" w:type="dxa"/>
            <w:tcBorders>
              <w:top w:val="single" w:sz="6" w:space="0" w:color="EDEDED"/>
              <w:left w:val="single" w:sz="6" w:space="0" w:color="EDEDED"/>
              <w:bottom w:val="single" w:sz="6" w:space="0" w:color="EDEDED"/>
              <w:right w:val="single" w:sz="6" w:space="0" w:color="EDEDED"/>
            </w:tcBorders>
            <w:tcMar>
              <w:top w:w="150" w:type="dxa"/>
              <w:left w:w="150" w:type="dxa"/>
              <w:bottom w:w="150" w:type="dxa"/>
              <w:right w:w="150" w:type="dxa"/>
            </w:tcMar>
            <w:vAlign w:val="center"/>
            <w:hideMark/>
          </w:tcPr>
          <w:p w:rsidR="00557101" w:rsidRPr="00557101" w:rsidRDefault="00557101" w:rsidP="00557101">
            <w:pPr>
              <w:spacing w:after="315" w:line="240" w:lineRule="auto"/>
              <w:rPr>
                <w:rFonts w:ascii="Times New Roman" w:eastAsia="Times New Roman" w:hAnsi="Times New Roman" w:cs="Times New Roman"/>
                <w:sz w:val="24"/>
                <w:szCs w:val="24"/>
              </w:rPr>
            </w:pPr>
            <w:r w:rsidRPr="00557101">
              <w:rPr>
                <w:rFonts w:ascii="Times New Roman" w:eastAsia="Times New Roman" w:hAnsi="Times New Roman" w:cs="Times New Roman"/>
                <w:sz w:val="24"/>
                <w:szCs w:val="24"/>
              </w:rPr>
              <w:lastRenderedPageBreak/>
              <w:t>Alt + B</w:t>
            </w:r>
          </w:p>
        </w:tc>
        <w:tc>
          <w:tcPr>
            <w:tcW w:w="5175" w:type="dxa"/>
            <w:tcBorders>
              <w:top w:val="single" w:sz="6" w:space="0" w:color="EDEDED"/>
              <w:left w:val="single" w:sz="6" w:space="0" w:color="EDEDED"/>
              <w:bottom w:val="single" w:sz="6" w:space="0" w:color="EDEDED"/>
              <w:right w:val="single" w:sz="6" w:space="0" w:color="EDEDED"/>
            </w:tcBorders>
            <w:tcMar>
              <w:top w:w="150" w:type="dxa"/>
              <w:left w:w="150" w:type="dxa"/>
              <w:bottom w:w="150" w:type="dxa"/>
              <w:right w:w="150" w:type="dxa"/>
            </w:tcMar>
            <w:vAlign w:val="center"/>
            <w:hideMark/>
          </w:tcPr>
          <w:p w:rsidR="00557101" w:rsidRPr="00557101" w:rsidRDefault="00557101" w:rsidP="00557101">
            <w:pPr>
              <w:spacing w:after="315" w:line="240" w:lineRule="auto"/>
              <w:rPr>
                <w:rFonts w:ascii="Times New Roman" w:eastAsia="Times New Roman" w:hAnsi="Times New Roman" w:cs="Times New Roman"/>
                <w:sz w:val="24"/>
                <w:szCs w:val="24"/>
              </w:rPr>
            </w:pPr>
            <w:r w:rsidRPr="00557101">
              <w:rPr>
                <w:rFonts w:ascii="Times New Roman" w:eastAsia="Times New Roman" w:hAnsi="Times New Roman" w:cs="Times New Roman"/>
                <w:sz w:val="24"/>
                <w:szCs w:val="24"/>
              </w:rPr>
              <w:t>Move backward one word</w:t>
            </w:r>
          </w:p>
        </w:tc>
      </w:tr>
      <w:tr w:rsidR="00557101" w:rsidRPr="00557101" w:rsidTr="00557101">
        <w:tc>
          <w:tcPr>
            <w:tcW w:w="5190" w:type="dxa"/>
            <w:tcBorders>
              <w:top w:val="single" w:sz="6" w:space="0" w:color="EDEDED"/>
              <w:left w:val="single" w:sz="6" w:space="0" w:color="EDEDED"/>
              <w:bottom w:val="single" w:sz="6" w:space="0" w:color="EDEDED"/>
              <w:right w:val="single" w:sz="6" w:space="0" w:color="EDEDED"/>
            </w:tcBorders>
            <w:tcMar>
              <w:top w:w="150" w:type="dxa"/>
              <w:left w:w="150" w:type="dxa"/>
              <w:bottom w:w="150" w:type="dxa"/>
              <w:right w:w="150" w:type="dxa"/>
            </w:tcMar>
            <w:vAlign w:val="center"/>
            <w:hideMark/>
          </w:tcPr>
          <w:p w:rsidR="00557101" w:rsidRPr="00557101" w:rsidRDefault="00557101" w:rsidP="00557101">
            <w:pPr>
              <w:spacing w:after="315" w:line="240" w:lineRule="auto"/>
              <w:rPr>
                <w:rFonts w:ascii="Times New Roman" w:eastAsia="Times New Roman" w:hAnsi="Times New Roman" w:cs="Times New Roman"/>
                <w:sz w:val="24"/>
                <w:szCs w:val="24"/>
              </w:rPr>
            </w:pPr>
            <w:r w:rsidRPr="00557101">
              <w:rPr>
                <w:rFonts w:ascii="Times New Roman" w:eastAsia="Times New Roman" w:hAnsi="Times New Roman" w:cs="Times New Roman"/>
                <w:sz w:val="24"/>
                <w:szCs w:val="24"/>
              </w:rPr>
              <w:t>Ctrl + Shift + C</w:t>
            </w:r>
          </w:p>
        </w:tc>
        <w:tc>
          <w:tcPr>
            <w:tcW w:w="5175" w:type="dxa"/>
            <w:tcBorders>
              <w:top w:val="single" w:sz="6" w:space="0" w:color="EDEDED"/>
              <w:left w:val="single" w:sz="6" w:space="0" w:color="EDEDED"/>
              <w:bottom w:val="single" w:sz="6" w:space="0" w:color="EDEDED"/>
              <w:right w:val="single" w:sz="6" w:space="0" w:color="EDEDED"/>
            </w:tcBorders>
            <w:tcMar>
              <w:top w:w="150" w:type="dxa"/>
              <w:left w:w="150" w:type="dxa"/>
              <w:bottom w:w="150" w:type="dxa"/>
              <w:right w:w="150" w:type="dxa"/>
            </w:tcMar>
            <w:vAlign w:val="center"/>
            <w:hideMark/>
          </w:tcPr>
          <w:p w:rsidR="00557101" w:rsidRPr="00557101" w:rsidRDefault="00557101" w:rsidP="00557101">
            <w:pPr>
              <w:spacing w:after="315" w:line="240" w:lineRule="auto"/>
              <w:rPr>
                <w:rFonts w:ascii="Times New Roman" w:eastAsia="Times New Roman" w:hAnsi="Times New Roman" w:cs="Times New Roman"/>
                <w:sz w:val="24"/>
                <w:szCs w:val="24"/>
              </w:rPr>
            </w:pPr>
            <w:r w:rsidRPr="00557101">
              <w:rPr>
                <w:rFonts w:ascii="Times New Roman" w:eastAsia="Times New Roman" w:hAnsi="Times New Roman" w:cs="Times New Roman"/>
                <w:sz w:val="24"/>
                <w:szCs w:val="24"/>
              </w:rPr>
              <w:t>Copy the highlighted command to the clipboard</w:t>
            </w:r>
          </w:p>
        </w:tc>
      </w:tr>
      <w:tr w:rsidR="00557101" w:rsidRPr="00557101" w:rsidTr="00557101">
        <w:tc>
          <w:tcPr>
            <w:tcW w:w="5190" w:type="dxa"/>
            <w:tcBorders>
              <w:top w:val="single" w:sz="6" w:space="0" w:color="EDEDED"/>
              <w:left w:val="single" w:sz="6" w:space="0" w:color="EDEDED"/>
              <w:bottom w:val="single" w:sz="6" w:space="0" w:color="EDEDED"/>
              <w:right w:val="single" w:sz="6" w:space="0" w:color="EDEDED"/>
            </w:tcBorders>
            <w:tcMar>
              <w:top w:w="150" w:type="dxa"/>
              <w:left w:w="150" w:type="dxa"/>
              <w:bottom w:w="150" w:type="dxa"/>
              <w:right w:w="150" w:type="dxa"/>
            </w:tcMar>
            <w:vAlign w:val="center"/>
            <w:hideMark/>
          </w:tcPr>
          <w:p w:rsidR="00557101" w:rsidRPr="00557101" w:rsidRDefault="00557101" w:rsidP="00557101">
            <w:pPr>
              <w:spacing w:after="315" w:line="240" w:lineRule="auto"/>
              <w:rPr>
                <w:rFonts w:ascii="Times New Roman" w:eastAsia="Times New Roman" w:hAnsi="Times New Roman" w:cs="Times New Roman"/>
                <w:sz w:val="24"/>
                <w:szCs w:val="24"/>
              </w:rPr>
            </w:pPr>
            <w:r w:rsidRPr="00557101">
              <w:rPr>
                <w:rFonts w:ascii="Times New Roman" w:eastAsia="Times New Roman" w:hAnsi="Times New Roman" w:cs="Times New Roman"/>
                <w:sz w:val="24"/>
                <w:szCs w:val="24"/>
              </w:rPr>
              <w:t>Ctrl + Shift + V or Shift + Insert</w:t>
            </w:r>
          </w:p>
        </w:tc>
        <w:tc>
          <w:tcPr>
            <w:tcW w:w="5175" w:type="dxa"/>
            <w:tcBorders>
              <w:top w:val="single" w:sz="6" w:space="0" w:color="EDEDED"/>
              <w:left w:val="single" w:sz="6" w:space="0" w:color="EDEDED"/>
              <w:bottom w:val="single" w:sz="6" w:space="0" w:color="EDEDED"/>
              <w:right w:val="single" w:sz="6" w:space="0" w:color="EDEDED"/>
            </w:tcBorders>
            <w:tcMar>
              <w:top w:w="150" w:type="dxa"/>
              <w:left w:w="150" w:type="dxa"/>
              <w:bottom w:w="150" w:type="dxa"/>
              <w:right w:w="150" w:type="dxa"/>
            </w:tcMar>
            <w:vAlign w:val="center"/>
            <w:hideMark/>
          </w:tcPr>
          <w:p w:rsidR="00557101" w:rsidRPr="00557101" w:rsidRDefault="00557101" w:rsidP="00557101">
            <w:pPr>
              <w:spacing w:after="315" w:line="240" w:lineRule="auto"/>
              <w:rPr>
                <w:rFonts w:ascii="Times New Roman" w:eastAsia="Times New Roman" w:hAnsi="Times New Roman" w:cs="Times New Roman"/>
                <w:sz w:val="24"/>
                <w:szCs w:val="24"/>
              </w:rPr>
            </w:pPr>
            <w:r w:rsidRPr="00557101">
              <w:rPr>
                <w:rFonts w:ascii="Times New Roman" w:eastAsia="Times New Roman" w:hAnsi="Times New Roman" w:cs="Times New Roman"/>
                <w:sz w:val="24"/>
                <w:szCs w:val="24"/>
              </w:rPr>
              <w:t>Paste the contents of the clipboard</w:t>
            </w:r>
          </w:p>
        </w:tc>
      </w:tr>
      <w:tr w:rsidR="00557101" w:rsidRPr="00557101" w:rsidTr="00557101">
        <w:tc>
          <w:tcPr>
            <w:tcW w:w="5190" w:type="dxa"/>
            <w:tcBorders>
              <w:top w:val="single" w:sz="6" w:space="0" w:color="EDEDED"/>
              <w:left w:val="single" w:sz="6" w:space="0" w:color="EDEDED"/>
              <w:bottom w:val="single" w:sz="6" w:space="0" w:color="EDEDED"/>
              <w:right w:val="single" w:sz="6" w:space="0" w:color="EDEDED"/>
            </w:tcBorders>
            <w:tcMar>
              <w:top w:w="150" w:type="dxa"/>
              <w:left w:w="150" w:type="dxa"/>
              <w:bottom w:w="150" w:type="dxa"/>
              <w:right w:w="150" w:type="dxa"/>
            </w:tcMar>
            <w:vAlign w:val="center"/>
            <w:hideMark/>
          </w:tcPr>
          <w:p w:rsidR="00557101" w:rsidRPr="00557101" w:rsidRDefault="00557101" w:rsidP="00557101">
            <w:pPr>
              <w:spacing w:after="315" w:line="240" w:lineRule="auto"/>
              <w:rPr>
                <w:rFonts w:ascii="Times New Roman" w:eastAsia="Times New Roman" w:hAnsi="Times New Roman" w:cs="Times New Roman"/>
                <w:sz w:val="24"/>
                <w:szCs w:val="24"/>
              </w:rPr>
            </w:pPr>
            <w:r w:rsidRPr="00557101">
              <w:rPr>
                <w:rFonts w:ascii="Times New Roman" w:eastAsia="Times New Roman" w:hAnsi="Times New Roman" w:cs="Times New Roman"/>
                <w:sz w:val="24"/>
                <w:szCs w:val="24"/>
              </w:rPr>
              <w:t>Up/Down Arrow keys</w:t>
            </w:r>
          </w:p>
        </w:tc>
        <w:tc>
          <w:tcPr>
            <w:tcW w:w="5175" w:type="dxa"/>
            <w:tcBorders>
              <w:top w:val="single" w:sz="6" w:space="0" w:color="EDEDED"/>
              <w:left w:val="single" w:sz="6" w:space="0" w:color="EDEDED"/>
              <w:bottom w:val="single" w:sz="6" w:space="0" w:color="EDEDED"/>
              <w:right w:val="single" w:sz="6" w:space="0" w:color="EDEDED"/>
            </w:tcBorders>
            <w:tcMar>
              <w:top w:w="150" w:type="dxa"/>
              <w:left w:w="150" w:type="dxa"/>
              <w:bottom w:w="150" w:type="dxa"/>
              <w:right w:w="150" w:type="dxa"/>
            </w:tcMar>
            <w:vAlign w:val="center"/>
            <w:hideMark/>
          </w:tcPr>
          <w:p w:rsidR="00557101" w:rsidRPr="00557101" w:rsidRDefault="00557101" w:rsidP="00557101">
            <w:pPr>
              <w:spacing w:after="315" w:line="240" w:lineRule="auto"/>
              <w:rPr>
                <w:rFonts w:ascii="Times New Roman" w:eastAsia="Times New Roman" w:hAnsi="Times New Roman" w:cs="Times New Roman"/>
                <w:sz w:val="24"/>
                <w:szCs w:val="24"/>
              </w:rPr>
            </w:pPr>
            <w:r w:rsidRPr="00557101">
              <w:rPr>
                <w:rFonts w:ascii="Times New Roman" w:eastAsia="Times New Roman" w:hAnsi="Times New Roman" w:cs="Times New Roman"/>
                <w:sz w:val="24"/>
                <w:szCs w:val="24"/>
              </w:rPr>
              <w:t>To scroll through your command history, allowing you to quickly execute the same command multiple times</w:t>
            </w:r>
          </w:p>
        </w:tc>
      </w:tr>
      <w:tr w:rsidR="00557101" w:rsidRPr="00557101" w:rsidTr="00557101">
        <w:tc>
          <w:tcPr>
            <w:tcW w:w="5190" w:type="dxa"/>
            <w:tcBorders>
              <w:top w:val="single" w:sz="6" w:space="0" w:color="EDEDED"/>
              <w:left w:val="single" w:sz="6" w:space="0" w:color="EDEDED"/>
              <w:bottom w:val="single" w:sz="6" w:space="0" w:color="EDEDED"/>
              <w:right w:val="single" w:sz="6" w:space="0" w:color="EDEDED"/>
            </w:tcBorders>
            <w:tcMar>
              <w:top w:w="150" w:type="dxa"/>
              <w:left w:w="150" w:type="dxa"/>
              <w:bottom w:w="150" w:type="dxa"/>
              <w:right w:w="150" w:type="dxa"/>
            </w:tcMar>
            <w:vAlign w:val="center"/>
            <w:hideMark/>
          </w:tcPr>
          <w:p w:rsidR="00557101" w:rsidRPr="00557101" w:rsidRDefault="00557101" w:rsidP="00557101">
            <w:pPr>
              <w:spacing w:after="315" w:line="240" w:lineRule="auto"/>
              <w:rPr>
                <w:rFonts w:ascii="Times New Roman" w:eastAsia="Times New Roman" w:hAnsi="Times New Roman" w:cs="Times New Roman"/>
                <w:sz w:val="24"/>
                <w:szCs w:val="24"/>
              </w:rPr>
            </w:pPr>
            <w:r w:rsidRPr="00557101">
              <w:rPr>
                <w:rFonts w:ascii="Times New Roman" w:eastAsia="Times New Roman" w:hAnsi="Times New Roman" w:cs="Times New Roman"/>
                <w:sz w:val="24"/>
                <w:szCs w:val="24"/>
              </w:rPr>
              <w:t>TAB</w:t>
            </w:r>
          </w:p>
        </w:tc>
        <w:tc>
          <w:tcPr>
            <w:tcW w:w="5175" w:type="dxa"/>
            <w:tcBorders>
              <w:top w:val="single" w:sz="6" w:space="0" w:color="EDEDED"/>
              <w:left w:val="single" w:sz="6" w:space="0" w:color="EDEDED"/>
              <w:bottom w:val="single" w:sz="6" w:space="0" w:color="EDEDED"/>
              <w:right w:val="single" w:sz="6" w:space="0" w:color="EDEDED"/>
            </w:tcBorders>
            <w:tcMar>
              <w:top w:w="150" w:type="dxa"/>
              <w:left w:w="150" w:type="dxa"/>
              <w:bottom w:w="150" w:type="dxa"/>
              <w:right w:w="150" w:type="dxa"/>
            </w:tcMar>
            <w:vAlign w:val="center"/>
            <w:hideMark/>
          </w:tcPr>
          <w:p w:rsidR="00557101" w:rsidRPr="00557101" w:rsidRDefault="00557101" w:rsidP="00557101">
            <w:pPr>
              <w:spacing w:after="315" w:line="240" w:lineRule="auto"/>
              <w:rPr>
                <w:rFonts w:ascii="Times New Roman" w:eastAsia="Times New Roman" w:hAnsi="Times New Roman" w:cs="Times New Roman"/>
                <w:sz w:val="24"/>
                <w:szCs w:val="24"/>
              </w:rPr>
            </w:pPr>
            <w:r w:rsidRPr="00557101">
              <w:rPr>
                <w:rFonts w:ascii="Times New Roman" w:eastAsia="Times New Roman" w:hAnsi="Times New Roman" w:cs="Times New Roman"/>
                <w:sz w:val="24"/>
                <w:szCs w:val="24"/>
              </w:rPr>
              <w:t>Used to complete the command you are typing. If more than one command is possible, you can press it multiple times to scroll through the possible completions. If a very wide number of commands are possible, it can output a list of all possible completions.</w:t>
            </w:r>
          </w:p>
        </w:tc>
      </w:tr>
    </w:tbl>
    <w:p w:rsidR="00557101" w:rsidRPr="00557101" w:rsidRDefault="00557101" w:rsidP="00557101">
      <w:pPr>
        <w:spacing w:after="105" w:line="240" w:lineRule="auto"/>
        <w:rPr>
          <w:ins w:id="204" w:author="Unknown"/>
          <w:rFonts w:ascii="Arial" w:eastAsia="Times New Roman" w:hAnsi="Arial" w:cs="Arial"/>
          <w:color w:val="444444"/>
          <w:sz w:val="17"/>
          <w:szCs w:val="17"/>
          <w:bdr w:val="single" w:sz="6" w:space="0" w:color="E9E9E9" w:frame="1"/>
        </w:rPr>
      </w:pPr>
      <w:ins w:id="205" w:author="Unknown">
        <w:r w:rsidRPr="00557101">
          <w:rPr>
            <w:rFonts w:ascii="Arial" w:eastAsia="Times New Roman" w:hAnsi="Arial" w:cs="Arial"/>
            <w:color w:val="000000"/>
            <w:sz w:val="21"/>
            <w:szCs w:val="21"/>
          </w:rPr>
          <w:fldChar w:fldCharType="begin"/>
        </w:r>
        <w:r w:rsidRPr="00557101">
          <w:rPr>
            <w:rFonts w:ascii="Arial" w:eastAsia="Times New Roman" w:hAnsi="Arial" w:cs="Arial"/>
            <w:color w:val="000000"/>
            <w:sz w:val="21"/>
            <w:szCs w:val="21"/>
          </w:rPr>
          <w:instrText xml:space="preserve"> HYPERLINK "https://techlog360.com/basic-ubuntu-commands-terminal-shortcuts-linux-beginner/" </w:instrText>
        </w:r>
        <w:r w:rsidRPr="00557101">
          <w:rPr>
            <w:rFonts w:ascii="Arial" w:eastAsia="Times New Roman" w:hAnsi="Arial" w:cs="Arial"/>
            <w:color w:val="000000"/>
            <w:sz w:val="21"/>
            <w:szCs w:val="21"/>
          </w:rPr>
          <w:fldChar w:fldCharType="separate"/>
        </w:r>
      </w:ins>
    </w:p>
    <w:p w:rsidR="00557101" w:rsidRPr="00557101" w:rsidRDefault="00557101" w:rsidP="00557101">
      <w:pPr>
        <w:spacing w:line="240" w:lineRule="auto"/>
        <w:rPr>
          <w:ins w:id="206" w:author="Unknown"/>
          <w:rFonts w:ascii="Times New Roman" w:eastAsia="Times New Roman" w:hAnsi="Times New Roman" w:cs="Times New Roman"/>
          <w:color w:val="000000"/>
          <w:sz w:val="21"/>
          <w:szCs w:val="21"/>
        </w:rPr>
      </w:pPr>
      <w:ins w:id="207" w:author="Unknown">
        <w:r w:rsidRPr="00557101">
          <w:rPr>
            <w:rFonts w:ascii="Arial" w:eastAsia="Times New Roman" w:hAnsi="Arial" w:cs="Arial"/>
            <w:color w:val="000000"/>
            <w:sz w:val="21"/>
            <w:szCs w:val="21"/>
          </w:rPr>
          <w:fldChar w:fldCharType="end"/>
        </w:r>
      </w:ins>
    </w:p>
    <w:p w:rsidR="00970D0C" w:rsidRDefault="00970D0C"/>
    <w:sectPr w:rsidR="00970D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292A53"/>
    <w:multiLevelType w:val="multilevel"/>
    <w:tmpl w:val="C12C6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56555A8"/>
    <w:multiLevelType w:val="multilevel"/>
    <w:tmpl w:val="94004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2DE6FEC"/>
    <w:multiLevelType w:val="multilevel"/>
    <w:tmpl w:val="258CB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C436C75"/>
    <w:multiLevelType w:val="multilevel"/>
    <w:tmpl w:val="10B66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4AB7"/>
    <w:rsid w:val="00557101"/>
    <w:rsid w:val="00704AB7"/>
    <w:rsid w:val="00970D0C"/>
    <w:rsid w:val="009808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5710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5710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5710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55710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710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5710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57101"/>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557101"/>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557101"/>
    <w:rPr>
      <w:color w:val="0000FF"/>
      <w:u w:val="single"/>
    </w:rPr>
  </w:style>
  <w:style w:type="character" w:customStyle="1" w:styleId="td-post-date">
    <w:name w:val="td-post-date"/>
    <w:basedOn w:val="DefaultParagraphFont"/>
    <w:rsid w:val="00557101"/>
  </w:style>
  <w:style w:type="paragraph" w:styleId="NormalWeb">
    <w:name w:val="Normal (Web)"/>
    <w:basedOn w:val="Normal"/>
    <w:uiPriority w:val="99"/>
    <w:semiHidden/>
    <w:unhideWhenUsed/>
    <w:rsid w:val="0055710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57101"/>
    <w:rPr>
      <w:b/>
      <w:bCs/>
    </w:rPr>
  </w:style>
  <w:style w:type="paragraph" w:customStyle="1" w:styleId="ez-toc-title">
    <w:name w:val="ez-toc-title"/>
    <w:basedOn w:val="Normal"/>
    <w:rsid w:val="00557101"/>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557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57101"/>
    <w:rPr>
      <w:rFonts w:ascii="Courier New" w:eastAsia="Times New Roman" w:hAnsi="Courier New" w:cs="Courier New"/>
      <w:sz w:val="20"/>
      <w:szCs w:val="20"/>
    </w:rPr>
  </w:style>
  <w:style w:type="character" w:styleId="Emphasis">
    <w:name w:val="Emphasis"/>
    <w:basedOn w:val="DefaultParagraphFont"/>
    <w:uiPriority w:val="20"/>
    <w:qFormat/>
    <w:rsid w:val="00557101"/>
    <w:rPr>
      <w:i/>
      <w:iCs/>
    </w:rPr>
  </w:style>
  <w:style w:type="paragraph" w:styleId="BalloonText">
    <w:name w:val="Balloon Text"/>
    <w:basedOn w:val="Normal"/>
    <w:link w:val="BalloonTextChar"/>
    <w:uiPriority w:val="99"/>
    <w:semiHidden/>
    <w:unhideWhenUsed/>
    <w:rsid w:val="005571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7101"/>
    <w:rPr>
      <w:rFonts w:ascii="Tahoma" w:hAnsi="Tahoma" w:cs="Tahoma"/>
      <w:sz w:val="16"/>
      <w:szCs w:val="16"/>
    </w:rPr>
  </w:style>
  <w:style w:type="paragraph" w:styleId="NoSpacing">
    <w:name w:val="No Spacing"/>
    <w:uiPriority w:val="1"/>
    <w:qFormat/>
    <w:rsid w:val="00557101"/>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5710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5710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5710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55710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710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5710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57101"/>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557101"/>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557101"/>
    <w:rPr>
      <w:color w:val="0000FF"/>
      <w:u w:val="single"/>
    </w:rPr>
  </w:style>
  <w:style w:type="character" w:customStyle="1" w:styleId="td-post-date">
    <w:name w:val="td-post-date"/>
    <w:basedOn w:val="DefaultParagraphFont"/>
    <w:rsid w:val="00557101"/>
  </w:style>
  <w:style w:type="paragraph" w:styleId="NormalWeb">
    <w:name w:val="Normal (Web)"/>
    <w:basedOn w:val="Normal"/>
    <w:uiPriority w:val="99"/>
    <w:semiHidden/>
    <w:unhideWhenUsed/>
    <w:rsid w:val="0055710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57101"/>
    <w:rPr>
      <w:b/>
      <w:bCs/>
    </w:rPr>
  </w:style>
  <w:style w:type="paragraph" w:customStyle="1" w:styleId="ez-toc-title">
    <w:name w:val="ez-toc-title"/>
    <w:basedOn w:val="Normal"/>
    <w:rsid w:val="00557101"/>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557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57101"/>
    <w:rPr>
      <w:rFonts w:ascii="Courier New" w:eastAsia="Times New Roman" w:hAnsi="Courier New" w:cs="Courier New"/>
      <w:sz w:val="20"/>
      <w:szCs w:val="20"/>
    </w:rPr>
  </w:style>
  <w:style w:type="character" w:styleId="Emphasis">
    <w:name w:val="Emphasis"/>
    <w:basedOn w:val="DefaultParagraphFont"/>
    <w:uiPriority w:val="20"/>
    <w:qFormat/>
    <w:rsid w:val="00557101"/>
    <w:rPr>
      <w:i/>
      <w:iCs/>
    </w:rPr>
  </w:style>
  <w:style w:type="paragraph" w:styleId="BalloonText">
    <w:name w:val="Balloon Text"/>
    <w:basedOn w:val="Normal"/>
    <w:link w:val="BalloonTextChar"/>
    <w:uiPriority w:val="99"/>
    <w:semiHidden/>
    <w:unhideWhenUsed/>
    <w:rsid w:val="005571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7101"/>
    <w:rPr>
      <w:rFonts w:ascii="Tahoma" w:hAnsi="Tahoma" w:cs="Tahoma"/>
      <w:sz w:val="16"/>
      <w:szCs w:val="16"/>
    </w:rPr>
  </w:style>
  <w:style w:type="paragraph" w:styleId="NoSpacing">
    <w:name w:val="No Spacing"/>
    <w:uiPriority w:val="1"/>
    <w:qFormat/>
    <w:rsid w:val="0055710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0971502">
      <w:bodyDiv w:val="1"/>
      <w:marLeft w:val="0"/>
      <w:marRight w:val="0"/>
      <w:marTop w:val="0"/>
      <w:marBottom w:val="0"/>
      <w:divBdr>
        <w:top w:val="none" w:sz="0" w:space="0" w:color="auto"/>
        <w:left w:val="none" w:sz="0" w:space="0" w:color="auto"/>
        <w:bottom w:val="none" w:sz="0" w:space="0" w:color="auto"/>
        <w:right w:val="none" w:sz="0" w:space="0" w:color="auto"/>
      </w:divBdr>
      <w:divsChild>
        <w:div w:id="27032943">
          <w:marLeft w:val="-360"/>
          <w:marRight w:val="-360"/>
          <w:marTop w:val="0"/>
          <w:marBottom w:val="0"/>
          <w:divBdr>
            <w:top w:val="none" w:sz="0" w:space="0" w:color="auto"/>
            <w:left w:val="none" w:sz="0" w:space="0" w:color="auto"/>
            <w:bottom w:val="none" w:sz="0" w:space="0" w:color="auto"/>
            <w:right w:val="none" w:sz="0" w:space="0" w:color="auto"/>
          </w:divBdr>
          <w:divsChild>
            <w:div w:id="1184132310">
              <w:marLeft w:val="0"/>
              <w:marRight w:val="0"/>
              <w:marTop w:val="0"/>
              <w:marBottom w:val="0"/>
              <w:divBdr>
                <w:top w:val="none" w:sz="0" w:space="0" w:color="auto"/>
                <w:left w:val="none" w:sz="0" w:space="0" w:color="auto"/>
                <w:bottom w:val="none" w:sz="0" w:space="0" w:color="auto"/>
                <w:right w:val="none" w:sz="0" w:space="0" w:color="auto"/>
              </w:divBdr>
              <w:divsChild>
                <w:div w:id="981231578">
                  <w:marLeft w:val="0"/>
                  <w:marRight w:val="0"/>
                  <w:marTop w:val="0"/>
                  <w:marBottom w:val="0"/>
                  <w:divBdr>
                    <w:top w:val="none" w:sz="0" w:space="0" w:color="auto"/>
                    <w:left w:val="none" w:sz="0" w:space="0" w:color="auto"/>
                    <w:bottom w:val="none" w:sz="0" w:space="0" w:color="auto"/>
                    <w:right w:val="none" w:sz="0" w:space="0" w:color="auto"/>
                  </w:divBdr>
                  <w:divsChild>
                    <w:div w:id="1489201885">
                      <w:marLeft w:val="0"/>
                      <w:marRight w:val="0"/>
                      <w:marTop w:val="0"/>
                      <w:marBottom w:val="240"/>
                      <w:divBdr>
                        <w:top w:val="none" w:sz="0" w:space="0" w:color="auto"/>
                        <w:left w:val="none" w:sz="0" w:space="0" w:color="auto"/>
                        <w:bottom w:val="none" w:sz="0" w:space="0" w:color="auto"/>
                        <w:right w:val="none" w:sz="0" w:space="0" w:color="auto"/>
                      </w:divBdr>
                      <w:divsChild>
                        <w:div w:id="1125738142">
                          <w:marLeft w:val="0"/>
                          <w:marRight w:val="0"/>
                          <w:marTop w:val="0"/>
                          <w:marBottom w:val="0"/>
                          <w:divBdr>
                            <w:top w:val="none" w:sz="0" w:space="0" w:color="auto"/>
                            <w:left w:val="none" w:sz="0" w:space="0" w:color="auto"/>
                            <w:bottom w:val="none" w:sz="0" w:space="0" w:color="auto"/>
                            <w:right w:val="none" w:sz="0" w:space="0" w:color="auto"/>
                          </w:divBdr>
                          <w:divsChild>
                            <w:div w:id="1279751344">
                              <w:marLeft w:val="0"/>
                              <w:marRight w:val="30"/>
                              <w:marTop w:val="0"/>
                              <w:marBottom w:val="0"/>
                              <w:divBdr>
                                <w:top w:val="none" w:sz="0" w:space="0" w:color="auto"/>
                                <w:left w:val="none" w:sz="0" w:space="0" w:color="auto"/>
                                <w:bottom w:val="none" w:sz="0" w:space="0" w:color="auto"/>
                                <w:right w:val="none" w:sz="0" w:space="0" w:color="auto"/>
                              </w:divBdr>
                            </w:div>
                            <w:div w:id="1105881577">
                              <w:marLeft w:val="0"/>
                              <w:marRight w:val="30"/>
                              <w:marTop w:val="0"/>
                              <w:marBottom w:val="0"/>
                              <w:divBdr>
                                <w:top w:val="none" w:sz="0" w:space="0" w:color="auto"/>
                                <w:left w:val="none" w:sz="0" w:space="0" w:color="auto"/>
                                <w:bottom w:val="none" w:sz="0" w:space="0" w:color="auto"/>
                                <w:right w:val="none" w:sz="0" w:space="0" w:color="auto"/>
                              </w:divBdr>
                            </w:div>
                          </w:divsChild>
                        </w:div>
                        <w:div w:id="1475297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8436292">
          <w:marLeft w:val="-360"/>
          <w:marRight w:val="-360"/>
          <w:marTop w:val="0"/>
          <w:marBottom w:val="0"/>
          <w:divBdr>
            <w:top w:val="none" w:sz="0" w:space="0" w:color="auto"/>
            <w:left w:val="none" w:sz="0" w:space="0" w:color="auto"/>
            <w:bottom w:val="none" w:sz="0" w:space="0" w:color="auto"/>
            <w:right w:val="none" w:sz="0" w:space="0" w:color="auto"/>
          </w:divBdr>
          <w:divsChild>
            <w:div w:id="618099447">
              <w:marLeft w:val="0"/>
              <w:marRight w:val="0"/>
              <w:marTop w:val="0"/>
              <w:marBottom w:val="0"/>
              <w:divBdr>
                <w:top w:val="none" w:sz="0" w:space="0" w:color="auto"/>
                <w:left w:val="none" w:sz="0" w:space="0" w:color="auto"/>
                <w:bottom w:val="none" w:sz="0" w:space="0" w:color="auto"/>
                <w:right w:val="none" w:sz="0" w:space="0" w:color="auto"/>
              </w:divBdr>
              <w:divsChild>
                <w:div w:id="174198095">
                  <w:marLeft w:val="0"/>
                  <w:marRight w:val="0"/>
                  <w:marTop w:val="0"/>
                  <w:marBottom w:val="0"/>
                  <w:divBdr>
                    <w:top w:val="none" w:sz="0" w:space="0" w:color="auto"/>
                    <w:left w:val="none" w:sz="0" w:space="0" w:color="auto"/>
                    <w:bottom w:val="none" w:sz="0" w:space="0" w:color="auto"/>
                    <w:right w:val="none" w:sz="0" w:space="0" w:color="auto"/>
                  </w:divBdr>
                  <w:divsChild>
                    <w:div w:id="2007200088">
                      <w:marLeft w:val="0"/>
                      <w:marRight w:val="0"/>
                      <w:marTop w:val="0"/>
                      <w:marBottom w:val="0"/>
                      <w:divBdr>
                        <w:top w:val="none" w:sz="0" w:space="0" w:color="auto"/>
                        <w:left w:val="none" w:sz="0" w:space="0" w:color="auto"/>
                        <w:bottom w:val="none" w:sz="0" w:space="0" w:color="auto"/>
                        <w:right w:val="none" w:sz="0" w:space="0" w:color="auto"/>
                      </w:divBdr>
                      <w:divsChild>
                        <w:div w:id="1022166472">
                          <w:marLeft w:val="0"/>
                          <w:marRight w:val="0"/>
                          <w:marTop w:val="0"/>
                          <w:marBottom w:val="0"/>
                          <w:divBdr>
                            <w:top w:val="none" w:sz="0" w:space="0" w:color="auto"/>
                            <w:left w:val="none" w:sz="0" w:space="0" w:color="auto"/>
                            <w:bottom w:val="none" w:sz="0" w:space="0" w:color="auto"/>
                            <w:right w:val="none" w:sz="0" w:space="0" w:color="auto"/>
                          </w:divBdr>
                        </w:div>
                        <w:div w:id="123426326">
                          <w:marLeft w:val="0"/>
                          <w:marRight w:val="0"/>
                          <w:marTop w:val="0"/>
                          <w:marBottom w:val="240"/>
                          <w:divBdr>
                            <w:top w:val="single" w:sz="6" w:space="8" w:color="DDDDDD"/>
                            <w:left w:val="single" w:sz="6" w:space="8" w:color="DDDDDD"/>
                            <w:bottom w:val="single" w:sz="6" w:space="8" w:color="DDDDDD"/>
                            <w:right w:val="single" w:sz="6" w:space="8" w:color="DDDDDD"/>
                          </w:divBdr>
                          <w:divsChild>
                            <w:div w:id="1634021743">
                              <w:marLeft w:val="0"/>
                              <w:marRight w:val="0"/>
                              <w:marTop w:val="0"/>
                              <w:marBottom w:val="0"/>
                              <w:divBdr>
                                <w:top w:val="none" w:sz="0" w:space="0" w:color="auto"/>
                                <w:left w:val="none" w:sz="0" w:space="0" w:color="auto"/>
                                <w:bottom w:val="none" w:sz="0" w:space="0" w:color="auto"/>
                                <w:right w:val="none" w:sz="0" w:space="0" w:color="auto"/>
                              </w:divBdr>
                            </w:div>
                          </w:divsChild>
                        </w:div>
                        <w:div w:id="684789585">
                          <w:marLeft w:val="0"/>
                          <w:marRight w:val="0"/>
                          <w:marTop w:val="0"/>
                          <w:marBottom w:val="240"/>
                          <w:divBdr>
                            <w:top w:val="none" w:sz="0" w:space="0" w:color="auto"/>
                            <w:left w:val="none" w:sz="0" w:space="0" w:color="auto"/>
                            <w:bottom w:val="none" w:sz="0" w:space="0" w:color="auto"/>
                            <w:right w:val="none" w:sz="0" w:space="0" w:color="auto"/>
                          </w:divBdr>
                        </w:div>
                        <w:div w:id="663625180">
                          <w:marLeft w:val="0"/>
                          <w:marRight w:val="0"/>
                          <w:marTop w:val="0"/>
                          <w:marBottom w:val="240"/>
                          <w:divBdr>
                            <w:top w:val="none" w:sz="0" w:space="0" w:color="auto"/>
                            <w:left w:val="none" w:sz="0" w:space="0" w:color="auto"/>
                            <w:bottom w:val="none" w:sz="0" w:space="0" w:color="auto"/>
                            <w:right w:val="none" w:sz="0" w:space="0" w:color="auto"/>
                          </w:divBdr>
                        </w:div>
                        <w:div w:id="9914083">
                          <w:marLeft w:val="0"/>
                          <w:marRight w:val="0"/>
                          <w:marTop w:val="0"/>
                          <w:marBottom w:val="240"/>
                          <w:divBdr>
                            <w:top w:val="none" w:sz="0" w:space="0" w:color="auto"/>
                            <w:left w:val="none" w:sz="0" w:space="0" w:color="auto"/>
                            <w:bottom w:val="none" w:sz="0" w:space="0" w:color="auto"/>
                            <w:right w:val="none" w:sz="0" w:space="0" w:color="auto"/>
                          </w:divBdr>
                        </w:div>
                        <w:div w:id="529874128">
                          <w:marLeft w:val="0"/>
                          <w:marRight w:val="0"/>
                          <w:marTop w:val="0"/>
                          <w:marBottom w:val="240"/>
                          <w:divBdr>
                            <w:top w:val="none" w:sz="0" w:space="0" w:color="auto"/>
                            <w:left w:val="none" w:sz="0" w:space="0" w:color="auto"/>
                            <w:bottom w:val="none" w:sz="0" w:space="0" w:color="auto"/>
                            <w:right w:val="none" w:sz="0" w:space="0" w:color="auto"/>
                          </w:divBdr>
                        </w:div>
                        <w:div w:id="522015738">
                          <w:marLeft w:val="0"/>
                          <w:marRight w:val="0"/>
                          <w:marTop w:val="0"/>
                          <w:marBottom w:val="240"/>
                          <w:divBdr>
                            <w:top w:val="none" w:sz="0" w:space="0" w:color="auto"/>
                            <w:left w:val="none" w:sz="0" w:space="0" w:color="auto"/>
                            <w:bottom w:val="none" w:sz="0" w:space="0" w:color="auto"/>
                            <w:right w:val="none" w:sz="0" w:space="0" w:color="auto"/>
                          </w:divBdr>
                        </w:div>
                        <w:div w:id="1022048258">
                          <w:marLeft w:val="0"/>
                          <w:marRight w:val="0"/>
                          <w:marTop w:val="0"/>
                          <w:marBottom w:val="240"/>
                          <w:divBdr>
                            <w:top w:val="none" w:sz="0" w:space="0" w:color="auto"/>
                            <w:left w:val="none" w:sz="0" w:space="0" w:color="auto"/>
                            <w:bottom w:val="none" w:sz="0" w:space="0" w:color="auto"/>
                            <w:right w:val="none" w:sz="0" w:space="0" w:color="auto"/>
                          </w:divBdr>
                        </w:div>
                        <w:div w:id="815875284">
                          <w:marLeft w:val="0"/>
                          <w:marRight w:val="0"/>
                          <w:marTop w:val="0"/>
                          <w:marBottom w:val="240"/>
                          <w:divBdr>
                            <w:top w:val="none" w:sz="0" w:space="0" w:color="auto"/>
                            <w:left w:val="none" w:sz="0" w:space="0" w:color="auto"/>
                            <w:bottom w:val="none" w:sz="0" w:space="0" w:color="auto"/>
                            <w:right w:val="none" w:sz="0" w:space="0" w:color="auto"/>
                          </w:divBdr>
                        </w:div>
                        <w:div w:id="1646664882">
                          <w:marLeft w:val="0"/>
                          <w:marRight w:val="0"/>
                          <w:marTop w:val="0"/>
                          <w:marBottom w:val="240"/>
                          <w:divBdr>
                            <w:top w:val="none" w:sz="0" w:space="0" w:color="auto"/>
                            <w:left w:val="none" w:sz="0" w:space="0" w:color="auto"/>
                            <w:bottom w:val="none" w:sz="0" w:space="0" w:color="auto"/>
                            <w:right w:val="none" w:sz="0" w:space="0" w:color="auto"/>
                          </w:divBdr>
                        </w:div>
                        <w:div w:id="1537811913">
                          <w:marLeft w:val="0"/>
                          <w:marRight w:val="0"/>
                          <w:marTop w:val="0"/>
                          <w:marBottom w:val="240"/>
                          <w:divBdr>
                            <w:top w:val="none" w:sz="0" w:space="0" w:color="auto"/>
                            <w:left w:val="none" w:sz="0" w:space="0" w:color="auto"/>
                            <w:bottom w:val="none" w:sz="0" w:space="0" w:color="auto"/>
                            <w:right w:val="none" w:sz="0" w:space="0" w:color="auto"/>
                          </w:divBdr>
                        </w:div>
                        <w:div w:id="611285961">
                          <w:marLeft w:val="0"/>
                          <w:marRight w:val="0"/>
                          <w:marTop w:val="0"/>
                          <w:marBottom w:val="0"/>
                          <w:divBdr>
                            <w:top w:val="none" w:sz="0" w:space="0" w:color="auto"/>
                            <w:left w:val="none" w:sz="0" w:space="0" w:color="auto"/>
                            <w:bottom w:val="none" w:sz="0" w:space="0" w:color="auto"/>
                            <w:right w:val="none" w:sz="0" w:space="0" w:color="auto"/>
                          </w:divBdr>
                        </w:div>
                      </w:divsChild>
                    </w:div>
                    <w:div w:id="1407537661">
                      <w:marLeft w:val="0"/>
                      <w:marRight w:val="0"/>
                      <w:marTop w:val="0"/>
                      <w:marBottom w:val="630"/>
                      <w:divBdr>
                        <w:top w:val="single" w:sz="6" w:space="16" w:color="EDEDED"/>
                        <w:left w:val="single" w:sz="2" w:space="0" w:color="EDEDED"/>
                        <w:bottom w:val="single" w:sz="6" w:space="16" w:color="EDEDED"/>
                        <w:right w:val="single" w:sz="2" w:space="0" w:color="EDEDED"/>
                      </w:divBdr>
                      <w:divsChild>
                        <w:div w:id="100539980">
                          <w:marLeft w:val="0"/>
                          <w:marRight w:val="0"/>
                          <w:marTop w:val="0"/>
                          <w:marBottom w:val="0"/>
                          <w:divBdr>
                            <w:top w:val="none" w:sz="0" w:space="0" w:color="auto"/>
                            <w:left w:val="none" w:sz="0" w:space="0" w:color="auto"/>
                            <w:bottom w:val="none" w:sz="0" w:space="0" w:color="auto"/>
                            <w:right w:val="none" w:sz="0" w:space="0" w:color="auto"/>
                          </w:divBdr>
                          <w:divsChild>
                            <w:div w:id="1072896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jpeg"/><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30804A-17B4-49FC-BD00-566A317617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19</Pages>
  <Words>1559</Words>
  <Characters>8890</Characters>
  <Application>Microsoft Office Word</Application>
  <DocSecurity>0</DocSecurity>
  <Lines>74</Lines>
  <Paragraphs>20</Paragraphs>
  <ScaleCrop>false</ScaleCrop>
  <Company/>
  <LinksUpToDate>false</LinksUpToDate>
  <CharactersWithSpaces>10429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bobby1</dc:creator>
  <cp:keywords/>
  <dc:description/>
  <cp:lastModifiedBy>bobby1</cp:lastModifiedBy>
  <cp:revision>3</cp:revision>
  <dcterms:created xsi:type="dcterms:W3CDTF">2020-10-09T11:38:00Z</dcterms:created>
  <dcterms:modified xsi:type="dcterms:W3CDTF">2020-10-09T11:40:00Z</dcterms:modified>
</cp:coreProperties>
</file>